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FFB94" w14:textId="5B70217D" w:rsidR="00CE6C9B" w:rsidRPr="004903A1" w:rsidRDefault="00B85960" w:rsidP="00AC0D1F">
      <w:pPr>
        <w:pStyle w:val="PPTitle"/>
        <w:rPr>
          <w:b/>
          <w:bCs/>
          <w:lang w:val="en-GB"/>
        </w:rPr>
      </w:pPr>
      <w:r w:rsidRPr="004903A1">
        <w:rPr>
          <w:b/>
          <w:bCs/>
          <w:lang w:val="en-GB"/>
        </w:rPr>
        <w:t>Evaluation of</w:t>
      </w:r>
      <w:r w:rsidR="00865A75" w:rsidRPr="004903A1">
        <w:rPr>
          <w:b/>
          <w:bCs/>
          <w:lang w:val="en-GB"/>
        </w:rPr>
        <w:t xml:space="preserve"> an </w:t>
      </w:r>
      <w:r w:rsidRPr="004903A1">
        <w:rPr>
          <w:b/>
          <w:bCs/>
          <w:lang w:val="en-GB"/>
        </w:rPr>
        <w:t>open-source</w:t>
      </w:r>
      <w:r w:rsidR="00865A75" w:rsidRPr="004903A1">
        <w:rPr>
          <w:b/>
          <w:bCs/>
          <w:lang w:val="en-GB"/>
        </w:rPr>
        <w:t xml:space="preserve"> chemical process simulator </w:t>
      </w:r>
      <w:r w:rsidRPr="004903A1">
        <w:rPr>
          <w:b/>
          <w:bCs/>
          <w:lang w:val="en-GB"/>
        </w:rPr>
        <w:t>using</w:t>
      </w:r>
      <w:r w:rsidR="005E3437" w:rsidRPr="004903A1">
        <w:rPr>
          <w:b/>
          <w:bCs/>
          <w:lang w:val="en-GB"/>
        </w:rPr>
        <w:t xml:space="preserve"> a plant</w:t>
      </w:r>
      <w:r w:rsidR="002254FB" w:rsidRPr="004903A1">
        <w:rPr>
          <w:b/>
          <w:bCs/>
          <w:lang w:val="en-GB"/>
        </w:rPr>
        <w:t>-</w:t>
      </w:r>
      <w:r w:rsidR="005E3437" w:rsidRPr="004903A1">
        <w:rPr>
          <w:b/>
          <w:bCs/>
          <w:lang w:val="en-GB"/>
        </w:rPr>
        <w:t xml:space="preserve">wide </w:t>
      </w:r>
      <w:r w:rsidR="00865A75" w:rsidRPr="004903A1">
        <w:rPr>
          <w:b/>
          <w:bCs/>
          <w:lang w:val="en-GB"/>
        </w:rPr>
        <w:t xml:space="preserve">oil and gas separation plant </w:t>
      </w:r>
      <w:r w:rsidR="009E1184" w:rsidRPr="004903A1">
        <w:rPr>
          <w:b/>
          <w:bCs/>
          <w:lang w:val="en-GB"/>
        </w:rPr>
        <w:t>flowsheet</w:t>
      </w:r>
      <w:r w:rsidR="00865A75" w:rsidRPr="004903A1">
        <w:rPr>
          <w:b/>
          <w:bCs/>
          <w:lang w:val="en-GB"/>
        </w:rPr>
        <w:t xml:space="preserve"> model</w:t>
      </w:r>
      <w:r w:rsidR="003E71BD" w:rsidRPr="004903A1">
        <w:rPr>
          <w:b/>
          <w:bCs/>
          <w:lang w:val="en-GB"/>
        </w:rPr>
        <w:t xml:space="preserve"> as basis</w:t>
      </w:r>
    </w:p>
    <w:p w14:paraId="75534031" w14:textId="1533638F" w:rsidR="00AC0D1F" w:rsidRPr="00EB6B2F" w:rsidRDefault="00865A75" w:rsidP="00AC0D1F">
      <w:pPr>
        <w:pStyle w:val="PPAuthors"/>
        <w:rPr>
          <w:lang w:val="da-DK"/>
        </w:rPr>
      </w:pPr>
      <w:r w:rsidRPr="00EB6B2F">
        <w:rPr>
          <w:lang w:val="da-DK"/>
        </w:rPr>
        <w:t>Anders Andreasen</w:t>
      </w:r>
      <w:r w:rsidR="00AC0D1F" w:rsidRPr="00EB6B2F">
        <w:rPr>
          <w:vertAlign w:val="superscript"/>
          <w:lang w:val="da-DK"/>
        </w:rPr>
        <w:t>1*</w:t>
      </w:r>
    </w:p>
    <w:p w14:paraId="15D2996E" w14:textId="63A0E628" w:rsidR="006A3620" w:rsidRPr="00EB6B2F" w:rsidRDefault="006A3620" w:rsidP="006A3620">
      <w:pPr>
        <w:pStyle w:val="PPAffiliation"/>
        <w:rPr>
          <w:lang w:val="da-DK"/>
        </w:rPr>
      </w:pPr>
      <w:r w:rsidRPr="00EB6B2F">
        <w:rPr>
          <w:vertAlign w:val="superscript"/>
          <w:lang w:val="da-DK"/>
        </w:rPr>
        <w:t>1</w:t>
      </w:r>
      <w:r w:rsidRPr="00EB6B2F">
        <w:rPr>
          <w:vertAlign w:val="superscript"/>
          <w:lang w:val="da-DK"/>
        </w:rPr>
        <w:tab/>
      </w:r>
      <w:r w:rsidR="00865A75" w:rsidRPr="00EB6B2F">
        <w:rPr>
          <w:lang w:val="da-DK"/>
        </w:rPr>
        <w:t>Ramboll Energy, Bavnehøjvej 5, DK-6700 Esbjerg, Denmark</w:t>
      </w:r>
    </w:p>
    <w:p w14:paraId="3A14C341" w14:textId="57C2E127" w:rsidR="006A3620" w:rsidRPr="004903A1" w:rsidRDefault="006A3620" w:rsidP="006A3620">
      <w:pPr>
        <w:pStyle w:val="PPAffiliation"/>
        <w:spacing w:after="80"/>
        <w:rPr>
          <w:b/>
          <w:lang w:val="en-GB"/>
        </w:rPr>
      </w:pPr>
      <w:r w:rsidRPr="004903A1">
        <w:rPr>
          <w:b/>
          <w:vertAlign w:val="superscript"/>
          <w:lang w:val="en-GB"/>
        </w:rPr>
        <w:t>*</w:t>
      </w:r>
      <w:r w:rsidRPr="004903A1">
        <w:rPr>
          <w:b/>
          <w:vertAlign w:val="superscript"/>
          <w:lang w:val="en-GB"/>
        </w:rPr>
        <w:tab/>
      </w:r>
      <w:r w:rsidRPr="004903A1">
        <w:rPr>
          <w:lang w:val="en-GB"/>
        </w:rPr>
        <w:t xml:space="preserve">Corresponding author, e-mail: </w:t>
      </w:r>
      <w:hyperlink r:id="rId8" w:history="1">
        <w:r w:rsidR="00865A75" w:rsidRPr="004903A1">
          <w:rPr>
            <w:rStyle w:val="Hyperlink"/>
            <w:lang w:val="en-GB"/>
          </w:rPr>
          <w:t>anra@ramboll.com</w:t>
        </w:r>
      </w:hyperlink>
    </w:p>
    <w:p w14:paraId="49936AEE" w14:textId="24321834" w:rsidR="00AC0D1F" w:rsidRPr="004903A1" w:rsidRDefault="00AC0D1F" w:rsidP="00A67356">
      <w:pPr>
        <w:pStyle w:val="PPAbstractandKeywords"/>
        <w:rPr>
          <w:lang w:val="en-GB"/>
        </w:rPr>
      </w:pPr>
      <w:r w:rsidRPr="004903A1">
        <w:rPr>
          <w:b/>
          <w:lang w:val="en-GB"/>
        </w:rPr>
        <w:t>Abstract</w:t>
      </w:r>
      <w:r w:rsidRPr="004903A1">
        <w:rPr>
          <w:lang w:val="en-GB"/>
        </w:rPr>
        <w:t xml:space="preserve"> </w:t>
      </w:r>
    </w:p>
    <w:p w14:paraId="377A0FE4" w14:textId="5DC7BA08" w:rsidR="00AC0D1F" w:rsidRPr="004903A1" w:rsidRDefault="00F978A0" w:rsidP="004C6EBC">
      <w:pPr>
        <w:pStyle w:val="PPAbstractandKeywords"/>
        <w:rPr>
          <w:lang w:val="en-GB"/>
        </w:rPr>
      </w:pPr>
      <w:r w:rsidRPr="004903A1">
        <w:rPr>
          <w:lang w:val="en-GB"/>
        </w:rPr>
        <w:t>In this paper</w:t>
      </w:r>
      <w:r w:rsidR="00975F34" w:rsidRPr="004903A1">
        <w:rPr>
          <w:lang w:val="en-GB"/>
        </w:rPr>
        <w:t>,</w:t>
      </w:r>
      <w:r w:rsidRPr="004903A1">
        <w:rPr>
          <w:lang w:val="en-GB"/>
        </w:rPr>
        <w:t xml:space="preserve"> a detailed evaluation of the </w:t>
      </w:r>
      <w:proofErr w:type="gramStart"/>
      <w:r w:rsidRPr="004903A1">
        <w:rPr>
          <w:lang w:val="en-GB"/>
        </w:rPr>
        <w:t>open source</w:t>
      </w:r>
      <w:proofErr w:type="gramEnd"/>
      <w:r w:rsidRPr="004903A1">
        <w:rPr>
          <w:lang w:val="en-GB"/>
        </w:rPr>
        <w:t xml:space="preserve"> process simulator DWSIM is presented. Using a previously published simulation model </w:t>
      </w:r>
      <w:ins w:id="0" w:author="Anders Andreasen" w:date="2022-01-15T12:51:00Z">
        <w:r w:rsidR="007E05B1">
          <w:rPr>
            <w:lang w:val="en-GB"/>
          </w:rPr>
          <w:t xml:space="preserve">(Andreasen, 2020 </w:t>
        </w:r>
      </w:ins>
      <w:ins w:id="1" w:author="Anders Andreasen" w:date="2022-01-15T12:52:00Z">
        <w:r w:rsidR="007E05B1">
          <w:rPr>
            <w:lang w:val="en-GB"/>
          </w:rPr>
          <w:fldChar w:fldCharType="begin" w:fldLock="1"/>
        </w:r>
      </w:ins>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007E05B1">
        <w:rPr>
          <w:lang w:val="en-GB"/>
        </w:rPr>
        <w:fldChar w:fldCharType="separate"/>
      </w:r>
      <w:r w:rsidR="007E05B1" w:rsidRPr="007E05B1">
        <w:rPr>
          <w:noProof/>
          <w:lang w:val="en-GB"/>
        </w:rPr>
        <w:t>[1]</w:t>
      </w:r>
      <w:ins w:id="2" w:author="Anders Andreasen" w:date="2022-01-15T12:52:00Z">
        <w:r w:rsidR="007E05B1">
          <w:rPr>
            <w:lang w:val="en-GB"/>
          </w:rPr>
          <w:fldChar w:fldCharType="end"/>
        </w:r>
      </w:ins>
      <w:ins w:id="3" w:author="Anders Andreasen" w:date="2022-01-15T12:51:00Z">
        <w:r w:rsidR="007E05B1">
          <w:rPr>
            <w:lang w:val="en-GB"/>
          </w:rPr>
          <w:t xml:space="preserve">) </w:t>
        </w:r>
      </w:ins>
      <w:r w:rsidRPr="004903A1">
        <w:rPr>
          <w:lang w:val="en-GB"/>
        </w:rPr>
        <w:t xml:space="preserve">of an oil and gas separation plant, the results obtained with DWSIM </w:t>
      </w:r>
      <w:r w:rsidR="00975F34" w:rsidRPr="004903A1">
        <w:rPr>
          <w:lang w:val="en-GB"/>
        </w:rPr>
        <w:t xml:space="preserve">are </w:t>
      </w:r>
      <w:r w:rsidRPr="004903A1">
        <w:rPr>
          <w:lang w:val="en-GB"/>
        </w:rPr>
        <w:t>compared to a commercial process simulator</w:t>
      </w:r>
      <w:r w:rsidR="00385BD3" w:rsidRPr="004903A1">
        <w:rPr>
          <w:lang w:val="en-GB"/>
        </w:rPr>
        <w:t xml:space="preserve"> widely used in the industry</w:t>
      </w:r>
      <w:r w:rsidRPr="004903A1">
        <w:rPr>
          <w:lang w:val="en-GB"/>
        </w:rPr>
        <w:t>. The modelled flow scheme comprises a vast number of unit operations including separators (flash vessels), valves,</w:t>
      </w:r>
      <w:r w:rsidR="00F100C2" w:rsidRPr="004903A1">
        <w:rPr>
          <w:lang w:val="en-GB"/>
        </w:rPr>
        <w:t xml:space="preserve"> splitters, mixers,</w:t>
      </w:r>
      <w:r w:rsidRPr="004903A1">
        <w:rPr>
          <w:lang w:val="en-GB"/>
        </w:rPr>
        <w:t xml:space="preserve"> compressors, heat exchangers, pumps and recycles (tear streams). </w:t>
      </w:r>
      <w:r w:rsidR="00385BD3" w:rsidRPr="004903A1">
        <w:rPr>
          <w:lang w:val="en-GB"/>
        </w:rPr>
        <w:t>The results obtained with DWSIM</w:t>
      </w:r>
      <w:ins w:id="4" w:author="Anders Andreasen" w:date="2022-01-16T00:21:00Z">
        <w:r w:rsidR="007F2F7A">
          <w:rPr>
            <w:lang w:val="en-GB"/>
          </w:rPr>
          <w:t xml:space="preserve"> </w:t>
        </w:r>
      </w:ins>
      <w:ins w:id="5" w:author="Anders Andreasen" w:date="2022-01-16T00:22:00Z">
        <w:r w:rsidR="007F2F7A">
          <w:rPr>
            <w:lang w:val="en-GB"/>
          </w:rPr>
          <w:t xml:space="preserve">both for characterisation of the inlet fluid as well as </w:t>
        </w:r>
      </w:ins>
      <w:ins w:id="6" w:author="Anders Andreasen" w:date="2022-01-16T00:21:00Z">
        <w:r w:rsidR="007F2F7A">
          <w:rPr>
            <w:lang w:val="en-GB"/>
          </w:rPr>
          <w:t xml:space="preserve">for a single operating </w:t>
        </w:r>
      </w:ins>
      <w:ins w:id="7" w:author="Anders Andreasen" w:date="2022-01-16T00:22:00Z">
        <w:r w:rsidR="007F2F7A">
          <w:rPr>
            <w:lang w:val="en-GB"/>
          </w:rPr>
          <w:t>state for the entire process</w:t>
        </w:r>
      </w:ins>
      <w:ins w:id="8" w:author="Anders Andreasen" w:date="2022-01-16T00:23:00Z">
        <w:r w:rsidR="007F2F7A">
          <w:rPr>
            <w:lang w:val="en-GB"/>
          </w:rPr>
          <w:t>,</w:t>
        </w:r>
      </w:ins>
      <w:r w:rsidR="00385BD3" w:rsidRPr="004903A1">
        <w:rPr>
          <w:lang w:val="en-GB"/>
        </w:rPr>
        <w:t xml:space="preserve"> compare very well with the data obtained using a commercial tool.</w:t>
      </w:r>
      <w:ins w:id="9" w:author="Anders Andreasen" w:date="2022-01-16T00:23:00Z">
        <w:r w:rsidR="007F2F7A">
          <w:rPr>
            <w:lang w:val="en-GB"/>
          </w:rPr>
          <w:t xml:space="preserve"> A rigorous comparison is made and generally</w:t>
        </w:r>
      </w:ins>
      <w:ins w:id="10" w:author="Anders Andreasen" w:date="2022-01-16T00:28:00Z">
        <w:r w:rsidR="00044C76">
          <w:rPr>
            <w:lang w:val="en-GB"/>
          </w:rPr>
          <w:t>,</w:t>
        </w:r>
      </w:ins>
      <w:ins w:id="11" w:author="Anders Andreasen" w:date="2022-01-16T00:23:00Z">
        <w:r w:rsidR="007F2F7A">
          <w:rPr>
            <w:lang w:val="en-GB"/>
          </w:rPr>
          <w:t xml:space="preserve"> </w:t>
        </w:r>
      </w:ins>
      <w:ins w:id="12" w:author="Anders Andreasen" w:date="2022-01-16T00:24:00Z">
        <w:r w:rsidR="007F2F7A">
          <w:rPr>
            <w:lang w:val="en-GB"/>
          </w:rPr>
          <w:t xml:space="preserve">compared </w:t>
        </w:r>
      </w:ins>
      <w:ins w:id="13" w:author="Anders Andreasen" w:date="2022-01-16T00:23:00Z">
        <w:r w:rsidR="007F2F7A">
          <w:rPr>
            <w:lang w:val="en-GB"/>
          </w:rPr>
          <w:t xml:space="preserve">results </w:t>
        </w:r>
      </w:ins>
      <w:ins w:id="14" w:author="Anders Andreasen" w:date="2022-01-16T00:24:00Z">
        <w:r w:rsidR="007F2F7A">
          <w:rPr>
            <w:lang w:val="en-GB"/>
          </w:rPr>
          <w:t>are within 1% in deviation</w:t>
        </w:r>
      </w:ins>
      <w:ins w:id="15" w:author="Anders Andreasen" w:date="2022-01-16T00:28:00Z">
        <w:r w:rsidR="00044C76">
          <w:rPr>
            <w:lang w:val="en-GB"/>
          </w:rPr>
          <w:t xml:space="preserve"> with</w:t>
        </w:r>
      </w:ins>
      <w:ins w:id="16" w:author="Anders Andreasen" w:date="2022-01-16T00:24:00Z">
        <w:r w:rsidR="007F2F7A">
          <w:rPr>
            <w:lang w:val="en-GB"/>
          </w:rPr>
          <w:t xml:space="preserve"> a few exceptions. Further, an elaborate comparison is made </w:t>
        </w:r>
      </w:ins>
      <w:ins w:id="17" w:author="Anders Andreasen" w:date="2022-01-16T00:25:00Z">
        <w:r w:rsidR="007F2F7A">
          <w:rPr>
            <w:lang w:val="en-GB"/>
          </w:rPr>
          <w:t xml:space="preserve">for over 90 simulations with </w:t>
        </w:r>
      </w:ins>
      <w:ins w:id="18" w:author="Anders Andreasen" w:date="2022-01-16T00:26:00Z">
        <w:r w:rsidR="007F2F7A">
          <w:rPr>
            <w:lang w:val="en-GB"/>
          </w:rPr>
          <w:t>different</w:t>
        </w:r>
      </w:ins>
      <w:ins w:id="19" w:author="Anders Andreasen" w:date="2022-01-16T00:25:00Z">
        <w:r w:rsidR="007F2F7A">
          <w:rPr>
            <w:lang w:val="en-GB"/>
          </w:rPr>
          <w:t xml:space="preserve"> settings where 10 indepen</w:t>
        </w:r>
      </w:ins>
      <w:ins w:id="20" w:author="Anders Andreasen" w:date="2022-01-16T00:26:00Z">
        <w:r w:rsidR="007F2F7A">
          <w:rPr>
            <w:lang w:val="en-GB"/>
          </w:rPr>
          <w:t>den</w:t>
        </w:r>
      </w:ins>
      <w:ins w:id="21" w:author="Anders Andreasen" w:date="2022-01-16T00:25:00Z">
        <w:r w:rsidR="007F2F7A">
          <w:rPr>
            <w:lang w:val="en-GB"/>
          </w:rPr>
          <w:t>t variables are randomly varied over a wide range</w:t>
        </w:r>
      </w:ins>
      <w:ins w:id="22" w:author="Anders Andreasen" w:date="2022-01-16T00:26:00Z">
        <w:r w:rsidR="007F2F7A">
          <w:rPr>
            <w:lang w:val="en-GB"/>
          </w:rPr>
          <w:t>. Again, good agreement is found between the two tools.</w:t>
        </w:r>
      </w:ins>
      <w:r w:rsidR="00385BD3" w:rsidRPr="004903A1">
        <w:rPr>
          <w:lang w:val="en-GB"/>
        </w:rPr>
        <w:t xml:space="preserve"> The results are very </w:t>
      </w:r>
      <w:r w:rsidR="0033361F" w:rsidRPr="004903A1">
        <w:rPr>
          <w:lang w:val="en-GB"/>
        </w:rPr>
        <w:t xml:space="preserve">encouraging and provide fidelity in the use of the investigated </w:t>
      </w:r>
      <w:proofErr w:type="gramStart"/>
      <w:r w:rsidR="0033361F" w:rsidRPr="004903A1">
        <w:rPr>
          <w:lang w:val="en-GB"/>
        </w:rPr>
        <w:t>open source</w:t>
      </w:r>
      <w:proofErr w:type="gramEnd"/>
      <w:r w:rsidR="0033361F" w:rsidRPr="004903A1">
        <w:rPr>
          <w:lang w:val="en-GB"/>
        </w:rPr>
        <w:t xml:space="preserve"> process simulation tools in a professional environment.</w:t>
      </w:r>
    </w:p>
    <w:p w14:paraId="012B987F" w14:textId="77777777" w:rsidR="00F978A0" w:rsidRPr="004903A1" w:rsidRDefault="00F978A0" w:rsidP="004C6EBC">
      <w:pPr>
        <w:pStyle w:val="PPAbstractandKeywords"/>
        <w:rPr>
          <w:lang w:val="en-GB"/>
        </w:rPr>
      </w:pPr>
    </w:p>
    <w:p w14:paraId="60C07917" w14:textId="77777777" w:rsidR="00AC0D1F" w:rsidRPr="004903A1" w:rsidRDefault="00AC0D1F" w:rsidP="00A67356">
      <w:pPr>
        <w:pStyle w:val="PPAbstractandKeywords"/>
        <w:rPr>
          <w:b/>
          <w:lang w:val="en-GB"/>
        </w:rPr>
      </w:pPr>
      <w:r w:rsidRPr="004903A1">
        <w:rPr>
          <w:b/>
          <w:lang w:val="en-GB"/>
        </w:rPr>
        <w:t>Keywords</w:t>
      </w:r>
    </w:p>
    <w:p w14:paraId="52F24A56" w14:textId="63C31825" w:rsidR="00A67356" w:rsidRPr="004903A1" w:rsidRDefault="00F978A0" w:rsidP="00A9416E">
      <w:pPr>
        <w:pStyle w:val="PPAbstractandKeywords"/>
        <w:spacing w:after="360"/>
        <w:rPr>
          <w:lang w:val="en-GB"/>
        </w:rPr>
      </w:pPr>
      <w:r w:rsidRPr="004903A1">
        <w:rPr>
          <w:lang w:val="en-GB"/>
        </w:rPr>
        <w:t>Process simulation</w:t>
      </w:r>
      <w:r w:rsidR="006A3620" w:rsidRPr="004903A1">
        <w:rPr>
          <w:lang w:val="en-GB"/>
        </w:rPr>
        <w:t xml:space="preserve">, </w:t>
      </w:r>
      <w:r w:rsidRPr="004903A1">
        <w:rPr>
          <w:lang w:val="en-GB"/>
        </w:rPr>
        <w:t>oil and gas separation plant</w:t>
      </w:r>
      <w:r w:rsidR="006A3620" w:rsidRPr="004903A1">
        <w:rPr>
          <w:lang w:val="en-GB"/>
        </w:rPr>
        <w:t>,</w:t>
      </w:r>
      <w:r w:rsidRPr="004903A1">
        <w:rPr>
          <w:lang w:val="en-GB"/>
        </w:rPr>
        <w:t xml:space="preserve"> thermodynamics</w:t>
      </w:r>
    </w:p>
    <w:p w14:paraId="341A9D0F" w14:textId="77777777" w:rsidR="004C6EBC" w:rsidRPr="004903A1" w:rsidRDefault="004C6EBC" w:rsidP="00A9416E">
      <w:pPr>
        <w:pStyle w:val="PPAbstractandKeywords"/>
        <w:spacing w:after="360"/>
        <w:rPr>
          <w:lang w:val="en-GB"/>
        </w:rPr>
        <w:sectPr w:rsidR="004C6EBC" w:rsidRPr="004903A1" w:rsidSect="006E7895">
          <w:headerReference w:type="default" r:id="rId9"/>
          <w:pgSz w:w="11906" w:h="16838"/>
          <w:pgMar w:top="1956" w:right="907" w:bottom="1418" w:left="1134" w:header="708" w:footer="708" w:gutter="0"/>
          <w:cols w:space="708"/>
          <w:docGrid w:linePitch="360"/>
        </w:sectPr>
      </w:pPr>
    </w:p>
    <w:p w14:paraId="7C081DCA" w14:textId="30D7450E" w:rsidR="00AC0D1F" w:rsidRPr="004903A1" w:rsidRDefault="008660A1" w:rsidP="00A67356">
      <w:pPr>
        <w:pStyle w:val="PPHeading"/>
        <w:rPr>
          <w:lang w:val="en-GB"/>
        </w:rPr>
      </w:pPr>
      <w:r w:rsidRPr="004903A1">
        <w:rPr>
          <w:lang w:val="en-GB"/>
        </w:rPr>
        <w:t>1 Introduction</w:t>
      </w:r>
      <w:r w:rsidR="00AC0D1F" w:rsidRPr="004903A1">
        <w:rPr>
          <w:lang w:val="en-GB"/>
        </w:rPr>
        <w:t xml:space="preserve"> </w:t>
      </w:r>
    </w:p>
    <w:p w14:paraId="6FD50141" w14:textId="242A050C" w:rsidR="00374B02" w:rsidRPr="004903A1" w:rsidRDefault="00A60586" w:rsidP="00A60586">
      <w:pPr>
        <w:pStyle w:val="PPBodyMainText"/>
        <w:ind w:firstLine="0"/>
        <w:rPr>
          <w:lang w:val="en-GB"/>
        </w:rPr>
      </w:pPr>
      <w:r w:rsidRPr="004903A1">
        <w:rPr>
          <w:lang w:val="en-GB"/>
        </w:rPr>
        <w:t xml:space="preserve">The chemical process simulator </w:t>
      </w:r>
      <w:r w:rsidR="0033361F" w:rsidRPr="004903A1">
        <w:rPr>
          <w:lang w:val="en-GB"/>
        </w:rPr>
        <w:t>is</w:t>
      </w:r>
      <w:r w:rsidRPr="004903A1">
        <w:rPr>
          <w:lang w:val="en-GB"/>
        </w:rPr>
        <w:t xml:space="preserve"> the workhorse for the modern chemical engineer. It is used widely in a variety of activities such as plant design, troubleshooting</w:t>
      </w:r>
      <w:r w:rsidR="0033361F" w:rsidRPr="004903A1">
        <w:rPr>
          <w:lang w:val="en-GB"/>
        </w:rPr>
        <w:t xml:space="preserve">, bottleneck identification, equipment sizing and specification, process safety analysis, optimization etc. Many commercial process simulation tools exist each with their specific target markets, advantages and selling points. </w:t>
      </w:r>
      <w:r w:rsidR="00AD2637" w:rsidRPr="004903A1">
        <w:rPr>
          <w:lang w:val="en-GB"/>
        </w:rPr>
        <w:t xml:space="preserve">The term chemical process simulator may cover a rather broad suite of different tools, but in the context of the present paper we will define the following minimum requirements: A flow-sheeting software with a graphical user interface, implementing </w:t>
      </w:r>
      <w:proofErr w:type="gramStart"/>
      <w:r w:rsidR="00AD2637" w:rsidRPr="004903A1">
        <w:rPr>
          <w:lang w:val="en-GB"/>
        </w:rPr>
        <w:t>a number</w:t>
      </w:r>
      <w:r w:rsidR="007576EF" w:rsidRPr="004903A1">
        <w:rPr>
          <w:lang w:val="en-GB"/>
        </w:rPr>
        <w:t xml:space="preserve"> </w:t>
      </w:r>
      <w:r w:rsidR="00AD2637" w:rsidRPr="004903A1">
        <w:rPr>
          <w:lang w:val="en-GB"/>
        </w:rPr>
        <w:t>of</w:t>
      </w:r>
      <w:proofErr w:type="gramEnd"/>
      <w:r w:rsidR="00AD2637" w:rsidRPr="004903A1">
        <w:rPr>
          <w:lang w:val="en-GB"/>
        </w:rPr>
        <w:t xml:space="preserve"> property packages comprising different formulations for describing non-ideal multi</w:t>
      </w:r>
      <w:r w:rsidR="0069699B" w:rsidRPr="004903A1">
        <w:rPr>
          <w:lang w:val="en-GB"/>
        </w:rPr>
        <w:t>-</w:t>
      </w:r>
      <w:r w:rsidR="00AD2637" w:rsidRPr="004903A1">
        <w:rPr>
          <w:lang w:val="en-GB"/>
        </w:rPr>
        <w:t>component and multiphase VLE</w:t>
      </w:r>
      <w:r w:rsidR="0030545D" w:rsidRPr="004903A1">
        <w:rPr>
          <w:lang w:val="en-GB"/>
        </w:rPr>
        <w:t>/VLLE</w:t>
      </w:r>
      <w:r w:rsidR="00AD2637" w:rsidRPr="004903A1">
        <w:rPr>
          <w:lang w:val="en-GB"/>
        </w:rPr>
        <w:t xml:space="preserve"> as well as relevant transport property model</w:t>
      </w:r>
      <w:r w:rsidR="00BD67C1" w:rsidRPr="004903A1">
        <w:rPr>
          <w:lang w:val="en-GB"/>
        </w:rPr>
        <w:t>s</w:t>
      </w:r>
      <w:r w:rsidR="00AD2637" w:rsidRPr="004903A1">
        <w:rPr>
          <w:lang w:val="en-GB"/>
        </w:rPr>
        <w:t xml:space="preserve">. The simulator shall solve the relevant mass and energy balances and </w:t>
      </w:r>
      <w:r w:rsidR="0069699B" w:rsidRPr="004903A1">
        <w:rPr>
          <w:lang w:val="en-GB"/>
        </w:rPr>
        <w:t xml:space="preserve">shall </w:t>
      </w:r>
      <w:r w:rsidR="00AD2637" w:rsidRPr="004903A1">
        <w:rPr>
          <w:lang w:val="en-GB"/>
        </w:rPr>
        <w:t>provide the most common unit operations for modelling a chemical plant</w:t>
      </w:r>
      <w:r w:rsidR="00584AA1" w:rsidRPr="004903A1">
        <w:rPr>
          <w:lang w:val="en-GB"/>
        </w:rPr>
        <w:t xml:space="preserve"> including recycles/tear streams</w:t>
      </w:r>
      <w:r w:rsidR="00AD2637" w:rsidRPr="004903A1">
        <w:rPr>
          <w:lang w:val="en-GB"/>
        </w:rPr>
        <w:t xml:space="preserve">. </w:t>
      </w:r>
      <w:r w:rsidR="0033361F" w:rsidRPr="004903A1">
        <w:rPr>
          <w:lang w:val="en-GB"/>
        </w:rPr>
        <w:t>It is outside the scope to list all available tools</w:t>
      </w:r>
      <w:r w:rsidR="003E71BD" w:rsidRPr="004903A1">
        <w:rPr>
          <w:lang w:val="en-GB"/>
        </w:rPr>
        <w:t xml:space="preserve"> </w:t>
      </w:r>
      <w:r w:rsidR="003E71BD" w:rsidRPr="00EB6B2F">
        <w:rPr>
          <w:lang w:val="en-GB"/>
        </w:rPr>
        <w:fldChar w:fldCharType="begin" w:fldLock="1"/>
      </w:r>
      <w:r w:rsidR="00494FE8">
        <w:rPr>
          <w:lang w:val="en-GB"/>
        </w:rPr>
        <w:instrText>ADDIN CSL_CITATION {"citationItems":[{"id":"ITEM-1","itemData":{"URL":"https://en.wikipedia.org/wiki/List_of_chemical_process_simulators","accessed":{"date-parts":[["2021","11","14"]]},"id":"ITEM-1","issued":{"date-parts":[["0"]]},"title":"List of chemical process simulators - Wikipedia","type":"webpage"},"uris":["http://www.mendeley.com/documents/?uuid=a97ae8ea-9332-37fc-be73-23111f4a1e0a"]}],"mendeley":{"formattedCitation":"[2]","plainTextFormattedCitation":"[2]","previouslyFormattedCitation":"[2]"},"properties":{"noteIndex":0},"schema":"https://github.com/citation-style-language/schema/raw/master/csl-citation.json"}</w:instrText>
      </w:r>
      <w:r w:rsidR="003E71BD" w:rsidRPr="00EB6B2F">
        <w:rPr>
          <w:lang w:val="en-GB"/>
        </w:rPr>
        <w:fldChar w:fldCharType="separate"/>
      </w:r>
      <w:r w:rsidR="007E05B1" w:rsidRPr="007E05B1">
        <w:rPr>
          <w:noProof/>
          <w:lang w:val="en-GB"/>
        </w:rPr>
        <w:t>[2]</w:t>
      </w:r>
      <w:r w:rsidR="003E71BD" w:rsidRPr="00EB6B2F">
        <w:rPr>
          <w:lang w:val="en-GB"/>
        </w:rPr>
        <w:fldChar w:fldCharType="end"/>
      </w:r>
      <w:r w:rsidR="0033361F" w:rsidRPr="004903A1">
        <w:rPr>
          <w:lang w:val="en-GB"/>
        </w:rPr>
        <w:t xml:space="preserve"> but especially Aspen Plus, Aspen HYSYS, Honeywell </w:t>
      </w:r>
      <w:del w:id="23" w:author="Anders Andreasen" w:date="2022-01-15T13:28:00Z">
        <w:r w:rsidR="0033361F" w:rsidRPr="004903A1" w:rsidDel="006F4172">
          <w:rPr>
            <w:lang w:val="en-GB"/>
          </w:rPr>
          <w:delText>Unisim</w:delText>
        </w:r>
      </w:del>
      <w:ins w:id="24" w:author="Anders Andreasen" w:date="2022-01-15T13:28:00Z">
        <w:r w:rsidR="006F4172">
          <w:rPr>
            <w:lang w:val="en-GB"/>
          </w:rPr>
          <w:t>UniSim</w:t>
        </w:r>
      </w:ins>
      <w:r w:rsidR="0033361F" w:rsidRPr="004903A1">
        <w:rPr>
          <w:lang w:val="en-GB"/>
        </w:rPr>
        <w:t xml:space="preserve"> Design, </w:t>
      </w:r>
      <w:del w:id="25" w:author="Anders Andreasen" w:date="2022-01-15T13:28:00Z">
        <w:r w:rsidR="0033361F" w:rsidRPr="004903A1" w:rsidDel="006F4172">
          <w:rPr>
            <w:lang w:val="en-GB"/>
          </w:rPr>
          <w:delText>Aveva</w:delText>
        </w:r>
      </w:del>
      <w:ins w:id="26" w:author="Anders Andreasen" w:date="2022-01-15T13:28:00Z">
        <w:r w:rsidR="006F4172">
          <w:rPr>
            <w:lang w:val="en-GB"/>
          </w:rPr>
          <w:t>AVEVA</w:t>
        </w:r>
      </w:ins>
      <w:r w:rsidR="0033361F" w:rsidRPr="004903A1">
        <w:rPr>
          <w:lang w:val="en-GB"/>
        </w:rPr>
        <w:t xml:space="preserve"> PRO/II are major players with a substantial market share within steady-state and dynamic process simulations. These tools are widely accepted and used throughout the process industry. </w:t>
      </w:r>
      <w:r w:rsidR="00374B02" w:rsidRPr="004903A1">
        <w:rPr>
          <w:lang w:val="en-GB"/>
        </w:rPr>
        <w:t xml:space="preserve">However, common to all is the fact that they are closed source and come with a substantial license fee. A large license fee may be prohibitive for students and smaller businesses and the closed source nature is prohibitive for studying the model implementations and debugging problematic and spurious simulation cases. </w:t>
      </w:r>
    </w:p>
    <w:p w14:paraId="31A0210F" w14:textId="3AB5CBA0" w:rsidR="00374B02" w:rsidRPr="004903A1" w:rsidRDefault="00374B02" w:rsidP="00A60586">
      <w:pPr>
        <w:pStyle w:val="PPBodyMainText"/>
        <w:ind w:firstLine="0"/>
        <w:rPr>
          <w:lang w:val="en-GB"/>
        </w:rPr>
      </w:pPr>
      <w:r w:rsidRPr="004903A1">
        <w:rPr>
          <w:lang w:val="en-GB"/>
        </w:rPr>
        <w:t>These two major drawbacks have been addressed by</w:t>
      </w:r>
      <w:r w:rsidR="00BD67C1" w:rsidRPr="004903A1">
        <w:rPr>
          <w:lang w:val="en-GB"/>
        </w:rPr>
        <w:t xml:space="preserve"> Daniel Wagner Oliveira de Medeiros</w:t>
      </w:r>
      <w:r w:rsidRPr="004903A1">
        <w:rPr>
          <w:lang w:val="en-GB"/>
        </w:rPr>
        <w:t xml:space="preserve"> by providing the free open source sequential modular </w:t>
      </w:r>
      <w:r w:rsidR="00584AA1" w:rsidRPr="004903A1">
        <w:rPr>
          <w:lang w:val="en-GB"/>
        </w:rPr>
        <w:t>CAPE-OPEN</w:t>
      </w:r>
      <w:r w:rsidR="0069699B" w:rsidRPr="004903A1">
        <w:rPr>
          <w:lang w:val="en-GB"/>
        </w:rPr>
        <w:t xml:space="preserve"> </w:t>
      </w:r>
      <w:r w:rsidR="006B44F4" w:rsidRPr="00EB6B2F">
        <w:rPr>
          <w:lang w:val="en-GB"/>
        </w:rPr>
        <w:fldChar w:fldCharType="begin" w:fldLock="1"/>
      </w:r>
      <w:r w:rsidR="00494FE8">
        <w:rPr>
          <w:lang w:val="en-GB"/>
        </w:rPr>
        <w:instrText>ADDIN CSL_CITATION {"citationItems":[{"id":"ITEM-1","itemData":{"DOI":"10.1016/0098-1354(95)87056-3","ISSN":"0098-1354","abstract":"In response to their industrial needs six major German chemical companies have defined a common interface for the use of thermodynamics in different CAPE-applications. To prove the concept a prototype has been developed and applied to several industrial projects. This paper presents a plea for the introduction of an open CAPE environment. Such open standards have already been established in many other computer and information related areas. © 1995.","author":[{"dropping-particle":"","family":"Fieg","given":"G.","non-dropping-particle":"","parse-names":false,"suffix":""},{"dropping-particle":"","family":"Gutermuth","given":"W.","non-dropping-particle":"","parse-names":false,"suffix":""},{"dropping-particle":"","family":"Kothe","given":"W.","non-dropping-particle":"","parse-names":false,"suffix":""},{"dropping-particle":"","family":"Mayer","given":"H. H.","non-dropping-particle":"","parse-names":false,"suffix":""},{"dropping-particle":"","family":"Nagel","given":"S.","non-dropping-particle":"","parse-names":false,"suffix":""},{"dropping-particle":"","family":"Wendeler","given":"H.","non-dropping-particle":"","parse-names":false,"suffix":""},{"dropping-particle":"","family":"Wozny","given":"G.","non-dropping-particle":"","parse-names":false,"suffix":""}],"container-title":"Computers &amp; Chemical Engineering","id":"ITEM-1","issue":"SUPPL. 1","issued":{"date-parts":[["1995","6","11"]]},"page":"317-320","publisher":"Pergamon","title":"A standard interface for use of thermodynamics in process simulation","type":"article-journal","volume":"19"},"uris":["http://www.mendeley.com/documents/?uuid=9ea240d5-6b14-3130-a670-905f941ad4e1"]},{"id":"ITEM-2","itemData":{"DOI":"10.1109/SIIT.2001.968582","ISBN":"0780398173","abstract":"A standardization body (CAPE-OPEN Laboratories Network) has been established to maintain and disseminate software standards for the computer aided process engineering (CAPE) domain developed in the international projects CAPE-OPEN and Global CAPE-OPEN. It ensures that software tools used by most process industries reach a level of interoperability required for sustained growth and competitiveness. Goals and means of this body are described as well as some parts of its work process, especially related to the development of standards specifications.","author":[{"dropping-particle":"","family":"Pons","given":"Michel","non-dropping-particle":"","parse-names":false,"suffix":""},{"dropping-particle":"","family":"Braunschweig","given":"Bertrand","non-dropping-particle":"","parse-names":false,"suffix":""},{"dropping-particle":"","family":"Irons","given":"Kerry","non-dropping-particle":"","parse-names":false,"suffix":""},{"dropping-particle":"","family":"Köller","given":"Jörg","non-dropping-particle":"","parse-names":false,"suffix":""},{"dropping-particle":"","family":"Kuckelberg","given":"Alexander","non-dropping-particle":"","parse-names":false,"suffix":""}],"container-title":"Proceedings from the 2nd IEEE Conference on Standardization and Innovation in Information Technology, SIIT 2001","id":"ITEM-2","issued":{"date-parts":[["2001"]]},"page":"335-338","publisher":"Institute of Electrical and Electronics Engineers Inc.","title":"CAPE-OPEN (CO) standards: Implementation and maintenance","type":"article-journal"},"uris":["http://www.mendeley.com/documents/?uuid=a33adbb1-ec33-33be-ab51-14c97e03fb11"]}],"mendeley":{"formattedCitation":"[3], [4]","plainTextFormattedCitation":"[3], [4]","previouslyFormattedCitation":"[3], [4]"},"properties":{"noteIndex":0},"schema":"https://github.com/citation-style-language/schema/raw/master/csl-citation.json"}</w:instrText>
      </w:r>
      <w:r w:rsidR="006B44F4" w:rsidRPr="00EB6B2F">
        <w:rPr>
          <w:lang w:val="en-GB"/>
        </w:rPr>
        <w:fldChar w:fldCharType="separate"/>
      </w:r>
      <w:r w:rsidR="007E05B1" w:rsidRPr="007E05B1">
        <w:rPr>
          <w:noProof/>
          <w:lang w:val="en-GB"/>
        </w:rPr>
        <w:t>[3], [4]</w:t>
      </w:r>
      <w:r w:rsidR="006B44F4" w:rsidRPr="00EB6B2F">
        <w:rPr>
          <w:lang w:val="en-GB"/>
        </w:rPr>
        <w:fldChar w:fldCharType="end"/>
      </w:r>
      <w:r w:rsidR="00584AA1" w:rsidRPr="004903A1">
        <w:rPr>
          <w:lang w:val="en-GB"/>
        </w:rPr>
        <w:t xml:space="preserve"> compliant </w:t>
      </w:r>
      <w:r w:rsidRPr="004903A1">
        <w:rPr>
          <w:lang w:val="en-GB"/>
        </w:rPr>
        <w:t xml:space="preserve">process simulator DWSIM </w:t>
      </w:r>
      <w:r w:rsidRPr="00EB6B2F">
        <w:rPr>
          <w:lang w:val="en-GB"/>
        </w:rPr>
        <w:fldChar w:fldCharType="begin" w:fldLock="1"/>
      </w:r>
      <w:r w:rsidR="00494FE8">
        <w:rPr>
          <w:lang w:val="en-GB"/>
        </w:rPr>
        <w:instrText>ADDIN CSL_CITATION {"citationItems":[{"id":"ITEM-1","itemData":{"URL":"https://dwsim.inforside.com.br/new/","accessed":{"date-parts":[["2021","11","14"]]},"author":[{"dropping-particle":"","family":"Medeiros","given":"Daniel","non-dropping-particle":"","parse-names":false,"suffix":""}],"id":"ITEM-1","issued":{"date-parts":[["2021"]]},"title":"DWSIM – The Open Source Chemical Process Simulator","type":"webpage"},"uris":["http://www.mendeley.com/documents/?uuid=05e74c6d-dc37-3735-8a3c-7d10f762ff23"]}],"mendeley":{"formattedCitation":"[5]","plainTextFormattedCitation":"[5]","previouslyFormattedCitation":"[5]"},"properties":{"noteIndex":0},"schema":"https://github.com/citation-style-language/schema/raw/master/csl-citation.json"}</w:instrText>
      </w:r>
      <w:r w:rsidRPr="00EB6B2F">
        <w:rPr>
          <w:lang w:val="en-GB"/>
        </w:rPr>
        <w:fldChar w:fldCharType="separate"/>
      </w:r>
      <w:r w:rsidR="007E05B1" w:rsidRPr="007E05B1">
        <w:rPr>
          <w:noProof/>
          <w:lang w:val="en-GB"/>
        </w:rPr>
        <w:t>[5]</w:t>
      </w:r>
      <w:r w:rsidRPr="00EB6B2F">
        <w:rPr>
          <w:lang w:val="en-GB"/>
        </w:rPr>
        <w:fldChar w:fldCharType="end"/>
      </w:r>
      <w:r w:rsidRPr="004903A1">
        <w:rPr>
          <w:lang w:val="en-GB"/>
        </w:rPr>
        <w:t xml:space="preserve">. </w:t>
      </w:r>
      <w:r w:rsidR="003E71BD" w:rsidRPr="004903A1">
        <w:rPr>
          <w:lang w:val="en-GB"/>
        </w:rPr>
        <w:t xml:space="preserve">Previous attempts have been made to provide an open source chemical process simulator such as the </w:t>
      </w:r>
      <w:r w:rsidR="003E71BD" w:rsidRPr="004903A1">
        <w:rPr>
          <w:i/>
          <w:iCs/>
          <w:lang w:val="en-GB"/>
        </w:rPr>
        <w:t>sim42</w:t>
      </w:r>
      <w:r w:rsidR="003E71BD" w:rsidRPr="004903A1">
        <w:rPr>
          <w:lang w:val="en-GB"/>
        </w:rPr>
        <w:t xml:space="preserve"> project </w:t>
      </w:r>
      <w:r w:rsidR="003E71BD" w:rsidRPr="00EB6B2F">
        <w:rPr>
          <w:lang w:val="en-GB"/>
        </w:rPr>
        <w:fldChar w:fldCharType="begin" w:fldLock="1"/>
      </w:r>
      <w:r w:rsidR="00494FE8">
        <w:rPr>
          <w:lang w:val="en-GB"/>
        </w:rPr>
        <w:instrText>ADDIN CSL_CITATION {"citationItems":[{"id":"ITEM-1","itemData":{"author":[{"dropping-particle":"","family":"Cota","given":"Raul","non-dropping-particle":"","parse-names":false,"suffix":""},{"dropping-particle":"","family":"Satyro","given":"Marco","non-dropping-particle":"","parse-names":false,"suffix":""},{"dropping-particle":"","family":"Morris","given":"Craig","non-dropping-particle":"","parse-names":false,"suffix":""},{"dropping-particle":"","family":"Svrcek","given":"William Y","non-dropping-particle":"","parse-names":false,"suffix":""},{"dropping-particle":"","family":"Young","given":"Brent R","non-dropping-particle":"","parse-names":false,"suffix":""}],"container-title":"Proceedings of the IASTED International Conference on Modelling, Simulation and Optimatization","id":"ITEM-1","issued":{"date-parts":[["2003"]]},"title":"Development of an Open Source Chemical Process Simulator","type":"paper-conference"},"uris":["http://www.mendeley.com/documents/?uuid=a4ae866f-ad6b-4c69-a023-9055e35c558e"]},{"id":"ITEM-2","itemData":{"DOI":"10.1002/CAE.20200","ISSN":"1099-0542","abstract":"This article addresses the use of Sim42, a steady-state free process simulator, as a powerful tool to teach heat integration and parametric optimization in a complete plant. It was considered a natural gas plant as a case study. The thermodynamic package used in the simulations was validated using experimental data published in the literature. The results were compared with the commercial simulator HYSYS and plant information. Good agreement was achieved. © 2009 Wiley Periodicals Inc.","author":[{"dropping-particle":"","family":"Dias","given":"Rafael Silva","non-dropping-particle":"","parse-names":false,"suffix":""},{"dropping-particle":"","family":"Silva","given":"Leandro Cardoso","non-dropping-particle":"","parse-names":false,"suffix":""},{"dropping-particle":"","family":"Assis","given":"Adilson Jose","non-dropping-particle":"De","parse-names":false,"suffix":""}],"container-title":"Computer Applications in Engineering Education","id":"ITEM-2","issue":"3","issued":{"date-parts":[["2010","9","1"]]},"page":"476-484","publisher":"John Wiley &amp; Sons, Ltd","title":"Plant wide simulation using the free chemical process simulator Sim42: Natural gas separation and reforming","type":"article-journal","volume":"18"},"uris":["http://www.mendeley.com/documents/?uuid=67446de8-72f2-3330-a574-50ea52c66b98"]}],"mendeley":{"formattedCitation":"[6], [7]","plainTextFormattedCitation":"[6], [7]","previouslyFormattedCitation":"[6], [7]"},"properties":{"noteIndex":0},"schema":"https://github.com/citation-style-language/schema/raw/master/csl-citation.json"}</w:instrText>
      </w:r>
      <w:r w:rsidR="003E71BD" w:rsidRPr="00EB6B2F">
        <w:rPr>
          <w:lang w:val="en-GB"/>
        </w:rPr>
        <w:fldChar w:fldCharType="separate"/>
      </w:r>
      <w:r w:rsidR="007E05B1" w:rsidRPr="007E05B1">
        <w:rPr>
          <w:noProof/>
          <w:lang w:val="en-GB"/>
        </w:rPr>
        <w:t>[6], [7]</w:t>
      </w:r>
      <w:r w:rsidR="003E71BD" w:rsidRPr="00EB6B2F">
        <w:rPr>
          <w:lang w:val="en-GB"/>
        </w:rPr>
        <w:fldChar w:fldCharType="end"/>
      </w:r>
      <w:r w:rsidR="003E71BD" w:rsidRPr="004903A1">
        <w:rPr>
          <w:lang w:val="en-GB"/>
        </w:rPr>
        <w:t xml:space="preserve"> unfortunately without considerable success.</w:t>
      </w:r>
      <w:r w:rsidR="00AD2637" w:rsidRPr="004903A1">
        <w:rPr>
          <w:lang w:val="en-GB"/>
        </w:rPr>
        <w:t xml:space="preserve"> </w:t>
      </w:r>
      <w:r w:rsidR="00B56A36" w:rsidRPr="004903A1">
        <w:rPr>
          <w:lang w:val="en-GB"/>
        </w:rPr>
        <w:t xml:space="preserve">A few simulators are also available for free in the public domain without being fully open source; the COCO </w:t>
      </w:r>
      <w:r w:rsidR="00B56A36" w:rsidRPr="00EB6B2F">
        <w:rPr>
          <w:lang w:val="en-GB"/>
        </w:rPr>
        <w:fldChar w:fldCharType="begin" w:fldLock="1"/>
      </w:r>
      <w:r w:rsidR="00494FE8">
        <w:rPr>
          <w:lang w:val="en-GB"/>
        </w:rPr>
        <w:instrText>ADDIN CSL_CITATION {"citationItems":[{"id":"ITEM-1","itemData":{"URL":"https://www.cocosimulator.org/","accessed":{"date-parts":[["2021","11","14"]]},"id":"ITEM-1","issued":{"date-parts":[["0"]]},"title":"COCO - the CAPE-OPEN to CAPE-OPEN simulator","type":"webpage"},"uris":["http://www.mendeley.com/documents/?uuid=314be70d-31e5-3074-ad7a-2052f9b1d44b"]}],"mendeley":{"formattedCitation":"[8]","plainTextFormattedCitation":"[8]","previouslyFormattedCitation":"[8]"},"properties":{"noteIndex":0},"schema":"https://github.com/citation-style-language/schema/raw/master/csl-citation.json"}</w:instrText>
      </w:r>
      <w:r w:rsidR="00B56A36" w:rsidRPr="00EB6B2F">
        <w:rPr>
          <w:lang w:val="en-GB"/>
        </w:rPr>
        <w:fldChar w:fldCharType="separate"/>
      </w:r>
      <w:r w:rsidR="007E05B1" w:rsidRPr="007E05B1">
        <w:rPr>
          <w:noProof/>
          <w:lang w:val="en-GB"/>
        </w:rPr>
        <w:t>[8]</w:t>
      </w:r>
      <w:r w:rsidR="00B56A36" w:rsidRPr="00EB6B2F">
        <w:rPr>
          <w:lang w:val="en-GB"/>
        </w:rPr>
        <w:fldChar w:fldCharType="end"/>
      </w:r>
      <w:r w:rsidR="00B56A36" w:rsidRPr="004903A1">
        <w:rPr>
          <w:lang w:val="en-GB"/>
        </w:rPr>
        <w:t xml:space="preserve"> simulator and the ALSOC/EMSO simulator </w:t>
      </w:r>
      <w:ins w:id="27" w:author="Anders Andreasen" w:date="2022-01-15T13:30:00Z">
        <w:r w:rsidR="00CD3EF3">
          <w:rPr>
            <w:lang w:val="en-GB"/>
          </w:rPr>
          <w:fldChar w:fldCharType="begin" w:fldLock="1"/>
        </w:r>
      </w:ins>
      <w:r w:rsidR="00CD3EF3">
        <w:rPr>
          <w:lang w:val="en-GB"/>
        </w:rPr>
        <w:instrText>ADDIN CSL_CITATION {"citationItems":[{"id":"ITEM-1","itemData":{"DOI":"10.1016/S1570-7946(03)80239-0","ISSN":"1570-7946","abstract":"A new tool, named EMSO (Environment for modelling, Simulation and Optimisation), for modelling, simulation and optimisation of general process dynamic systems is presented. In this tool the consistency of measurement units, system solvability and initial conditions consistency are automatically checked. The solvability test is carried out by an index reduction method which reduces the index of the resulting system of differential-algebraic equations (DAE) to zero by adding new variables and equations when necessary. The index reduction requires time derivatives of the original equations that are provided by a built-in symbolic differentiation system. The partial derivatives required during the initialisation and integration are generated by a built-in automatic differentiation system. For the description of processes a new object-oriented modelling language was developed. The extensive usage of the object-oriented paradigm in the proposed tool leads to a system naturally CAPE-OPEN which combined with the automatic and symbolic differentiation and index reduction forms a software with several enhancements, when compared with the popular ones. © 2003 Elsevier B.V. All rights reserved.","author":[{"dropping-particle":"","family":"Soares","given":"R. de P.","non-dropping-particle":"","parse-names":false,"suffix":""},{"dropping-particle":"","family":"Secchi","given":"A. R.","non-dropping-particle":"","parse-names":false,"suffix":""}],"container-title":"Computer Aided Chemical Engineering","id":"ITEM-1","issue":"C","issued":{"date-parts":[["2003","1","1"]]},"page":"947-952","publisher":"Elsevier","title":"EMSO: A new environment for modelling, simulation and optimisation","type":"article-journal","volume":"14"},"uris":["http://www.mendeley.com/documents/?uuid=b68371b5-6104-3ba5-bb4a-a87db35bc4a5"]}],"mendeley":{"formattedCitation":"[9]","plainTextFormattedCitation":"[9]"},"properties":{"noteIndex":0},"schema":"https://github.com/citation-style-language/schema/raw/master/csl-citation.json"}</w:instrText>
      </w:r>
      <w:r w:rsidR="00CD3EF3">
        <w:rPr>
          <w:lang w:val="en-GB"/>
        </w:rPr>
        <w:fldChar w:fldCharType="separate"/>
      </w:r>
      <w:r w:rsidR="00CD3EF3" w:rsidRPr="00CD3EF3">
        <w:rPr>
          <w:noProof/>
          <w:lang w:val="en-GB"/>
        </w:rPr>
        <w:t>[9]</w:t>
      </w:r>
      <w:ins w:id="28" w:author="Anders Andreasen" w:date="2022-01-15T13:30:00Z">
        <w:r w:rsidR="00CD3EF3">
          <w:rPr>
            <w:lang w:val="en-GB"/>
          </w:rPr>
          <w:fldChar w:fldCharType="end"/>
        </w:r>
      </w:ins>
      <w:r w:rsidR="00B56A36" w:rsidRPr="00EB6B2F">
        <w:rPr>
          <w:lang w:val="en-GB"/>
        </w:rPr>
        <w:fldChar w:fldCharType="begin" w:fldLock="1"/>
      </w:r>
      <w:r w:rsidR="00CD3EF3">
        <w:rPr>
          <w:lang w:val="en-GB"/>
        </w:rPr>
        <w:instrText>ADDIN CSL_CITATION {"citationItems":[{"id":"ITEM-1","itemData":{"DOI":"10.1002/CAE.20255","ISSN":"10613773","abstract":"Nowadays, the use of computational tools in classroom is quite habitual and important by making the learning process more constructive and dynamic. The objective of this work is to introduce a support didactic material for use in computational classes of Chemical Reaction Engineering. The development of the work is based on a direct implementation of examples of the well-known Fogler's textbook \"Elements of Chemical Reaction Engineering\" in an equation-based dynamic simulator: EMSO. The problems were implemented in a way to preserve the structure of the problem as described in the textbook. The results are illustrated by graph plots generated in the simulator, allowing comparisons with the results presented in the textbook and detailed analyses for effects of variables in the problem. The problems are easily modified, allowing the student to analyze several possibilities, changing equations and values of variables, for example, and observing the results. © 2009 Wiley Periodicals, Inc.","author":[{"dropping-particle":"","family":"Rodrigues","given":"Rodolfo","non-dropping-particle":"","parse-names":false,"suffix":""},{"dropping-particle":"","family":"Soares","given":"Rafael P.","non-dropping-particle":"","parse-names":false,"suffix":""},{"dropping-particle":"","family":"Secchi","given":"Argimiro R.","non-dropping-particle":"","parse-names":false,"suffix":""}],"container-title":"Computer Applications in Engineering Education","id":"ITEM-1","issue":"4","issued":{"date-parts":[["2010","12"]]},"page":"607-618","title":"Teaching chemical reaction engineering using EMSO simulator","type":"article-journal","volume":"18"},"uris":["http://www.mendeley.com/documents/?uuid=cb9ca9e8-c55b-37e9-93de-b1f004c52a5a"]}],"mendeley":{"formattedCitation":"[10]","plainTextFormattedCitation":"[10]","previouslyFormattedCitation":"[9]"},"properties":{"noteIndex":0},"schema":"https://github.com/citation-style-language/schema/raw/master/csl-citation.json"}</w:instrText>
      </w:r>
      <w:r w:rsidR="00B56A36" w:rsidRPr="00EB6B2F">
        <w:rPr>
          <w:lang w:val="en-GB"/>
        </w:rPr>
        <w:fldChar w:fldCharType="separate"/>
      </w:r>
      <w:r w:rsidR="00CD3EF3" w:rsidRPr="00CD3EF3">
        <w:rPr>
          <w:noProof/>
          <w:lang w:val="en-GB"/>
        </w:rPr>
        <w:t>[10]</w:t>
      </w:r>
      <w:r w:rsidR="00B56A36" w:rsidRPr="00EB6B2F">
        <w:rPr>
          <w:lang w:val="en-GB"/>
        </w:rPr>
        <w:fldChar w:fldCharType="end"/>
      </w:r>
      <w:ins w:id="29" w:author="Anders Andreasen" w:date="2022-01-15T13:31:00Z">
        <w:r w:rsidR="00CD3EF3">
          <w:rPr>
            <w:lang w:val="en-GB"/>
          </w:rPr>
          <w:t xml:space="preserve"> (free for academic/non-commercial usage)</w:t>
        </w:r>
      </w:ins>
      <w:r w:rsidR="00B56A36" w:rsidRPr="004903A1">
        <w:rPr>
          <w:lang w:val="en-GB"/>
        </w:rPr>
        <w:t>. A</w:t>
      </w:r>
      <w:r w:rsidR="00AD2637" w:rsidRPr="004903A1">
        <w:rPr>
          <w:lang w:val="en-GB"/>
        </w:rPr>
        <w:t>lso</w:t>
      </w:r>
      <w:r w:rsidR="0069699B" w:rsidRPr="004903A1">
        <w:rPr>
          <w:lang w:val="en-GB"/>
        </w:rPr>
        <w:t>,</w:t>
      </w:r>
      <w:r w:rsidR="00AD2637" w:rsidRPr="004903A1">
        <w:rPr>
          <w:lang w:val="en-GB"/>
        </w:rPr>
        <w:t xml:space="preserve"> it shall be a acknowledged that a number of relevant open source projects exist</w:t>
      </w:r>
      <w:r w:rsidR="0069699B" w:rsidRPr="004903A1">
        <w:rPr>
          <w:lang w:val="en-GB"/>
        </w:rPr>
        <w:t>,</w:t>
      </w:r>
      <w:r w:rsidR="00AD2637" w:rsidRPr="004903A1">
        <w:rPr>
          <w:lang w:val="en-GB"/>
        </w:rPr>
        <w:t xml:space="preserve"> which provide a subset of the building blocks required to define a complete </w:t>
      </w:r>
      <w:r w:rsidR="00BD67C1" w:rsidRPr="004903A1">
        <w:rPr>
          <w:lang w:val="en-GB"/>
        </w:rPr>
        <w:t xml:space="preserve">chemical </w:t>
      </w:r>
      <w:r w:rsidR="00AD2637" w:rsidRPr="004903A1">
        <w:rPr>
          <w:lang w:val="en-GB"/>
        </w:rPr>
        <w:t>process simulator</w:t>
      </w:r>
      <w:r w:rsidR="0069699B" w:rsidRPr="004903A1">
        <w:rPr>
          <w:lang w:val="en-GB"/>
        </w:rPr>
        <w:t>,</w:t>
      </w:r>
      <w:r w:rsidR="00AD2637" w:rsidRPr="004903A1">
        <w:rPr>
          <w:lang w:val="en-GB"/>
        </w:rPr>
        <w:t xml:space="preserve"> </w:t>
      </w:r>
      <w:r w:rsidR="00AE27FD" w:rsidRPr="004903A1">
        <w:rPr>
          <w:lang w:val="en-GB"/>
        </w:rPr>
        <w:t xml:space="preserve">such as e.g. </w:t>
      </w:r>
      <w:proofErr w:type="spellStart"/>
      <w:r w:rsidR="00AE27FD" w:rsidRPr="004903A1">
        <w:rPr>
          <w:lang w:val="en-GB"/>
        </w:rPr>
        <w:t>CoolProp</w:t>
      </w:r>
      <w:proofErr w:type="spellEnd"/>
      <w:r w:rsidR="00AE27FD" w:rsidRPr="004903A1">
        <w:rPr>
          <w:lang w:val="en-GB"/>
        </w:rPr>
        <w:t xml:space="preserve"> </w:t>
      </w:r>
      <w:r w:rsidR="00AD2637" w:rsidRPr="00EB6B2F">
        <w:rPr>
          <w:lang w:val="en-GB"/>
        </w:rPr>
        <w:fldChar w:fldCharType="begin" w:fldLock="1"/>
      </w:r>
      <w:r w:rsidR="00CD3EF3">
        <w:rPr>
          <w:lang w:val="en-GB"/>
        </w:rPr>
        <w:instrText>ADDIN CSL_CITATION {"citationItems":[{"id":"ITEM-1","itemData":{"DOI":"10.1021/IE4033999/SUPPL_FILE/IE4033999_SI_002.ZIP","ISSN":"08885885","abstract":"Over the last few decades, researchers have developed a number of empirical and theoretical models for the correlation and prediction of the thermophysical properties of pure fluids and mixtures treated as pseudo-pure fluids. In this paper, a survey of all the state-of-the-art formulations of thermophysical properties is presented. The most-accurate thermodynamic properties are obtained from multiparameter Helmholtz-energy-explicit-type formulations. For the transport properties, a wider range of methods has been employed, including the extended corresponding states method. All of the thermophysical property correlations described here have been implemented into CoolProp, an open-source thermophysical property library. This library is written in C++, with wrappers available for the majority of programming languages and platforms of technical interest. As of publication, 110 pure and pseudo-pure fluids are included in the library, as well as properties of 40 incompressible fluids and humid air. The source code for the CoolProp library is included as an electronic annex. © 2014 American Chemical Society.","author":[{"dropping-particle":"","family":"Bell","given":"Ian H.","non-dropping-particle":"","parse-names":false,"suffix":""},{"dropping-particle":"","family":"Wronski","given":"Jorrit","non-dropping-particle":"","parse-names":false,"suffix":""},{"dropping-particle":"","family":"Quoilin","given":"Sylvain","non-dropping-particle":"","parse-names":false,"suffix":""},{"dropping-particle":"","family":"Lemort","given":"Vincent","non-dropping-particle":"","parse-names":false,"suffix":""}],"container-title":"Industrial and Engineering Chemistry Research","id":"ITEM-1","issue":"6","issued":{"date-parts":[["2014","2","12"]]},"page":"2498-2508","publisher":"American Chemical Society","title":"Pure and pseudo-pure fluid thermophysical property evaluation and the open-source thermophysical property library coolprop","type":"article-journal","volume":"53"},"uris":["http://www.mendeley.com/documents/?uuid=a13e87bc-93f2-3417-a548-d80831d547cd"]}],"mendeley":{"formattedCitation":"[11]","plainTextFormattedCitation":"[11]","previouslyFormattedCitation":"[10]"},"properties":{"noteIndex":0},"schema":"https://github.com/citation-style-language/schema/raw/master/csl-citation.json"}</w:instrText>
      </w:r>
      <w:r w:rsidR="00AD2637" w:rsidRPr="00EB6B2F">
        <w:rPr>
          <w:lang w:val="en-GB"/>
        </w:rPr>
        <w:fldChar w:fldCharType="separate"/>
      </w:r>
      <w:r w:rsidR="00CD3EF3" w:rsidRPr="00CD3EF3">
        <w:rPr>
          <w:noProof/>
          <w:lang w:val="en-GB"/>
        </w:rPr>
        <w:t>[11]</w:t>
      </w:r>
      <w:r w:rsidR="00AD2637" w:rsidRPr="00EB6B2F">
        <w:rPr>
          <w:lang w:val="en-GB"/>
        </w:rPr>
        <w:fldChar w:fldCharType="end"/>
      </w:r>
      <w:r w:rsidR="00AE27FD" w:rsidRPr="004903A1">
        <w:rPr>
          <w:lang w:val="en-GB"/>
        </w:rPr>
        <w:t xml:space="preserve">, </w:t>
      </w:r>
      <w:proofErr w:type="spellStart"/>
      <w:r w:rsidR="00AE27FD" w:rsidRPr="004903A1">
        <w:rPr>
          <w:lang w:val="en-GB"/>
        </w:rPr>
        <w:t>Reaktoro</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{"citationItems":[{"id":"ITEM-1","itemData":{"URL":"https://github.com/reaktoro/reaktoro","accessed":{"date-parts":[["2021","11","14"]]},"id":"ITEM-1","issued":{"date-parts":[["0"]]},"title":"reaktoro/reaktoro: a unified framework for modeling chemically reactive systems","type":"webpage"},"uris":["http://www.mendeley.com/documents/?uuid=93e903e9-c537-32a5-8c5b-ca5c0ae11b41"]}],"mendeley":{"formattedCitation":"[12]","plainTextFormattedCitation":"[12]","previouslyFormattedCitation":"[11]"},"properties":{"noteIndex":0},"schema":"https://github.com/citation-style-language/schema/raw/master/csl-citation.json"}</w:instrText>
      </w:r>
      <w:r w:rsidR="00AE27FD" w:rsidRPr="00EB6B2F">
        <w:rPr>
          <w:lang w:val="en-GB"/>
        </w:rPr>
        <w:fldChar w:fldCharType="separate"/>
      </w:r>
      <w:r w:rsidR="00CD3EF3" w:rsidRPr="00CD3EF3">
        <w:rPr>
          <w:noProof/>
          <w:lang w:val="en-GB"/>
        </w:rPr>
        <w:t>[12]</w:t>
      </w:r>
      <w:r w:rsidR="00AE27FD" w:rsidRPr="00EB6B2F">
        <w:rPr>
          <w:lang w:val="en-GB"/>
        </w:rPr>
        <w:fldChar w:fldCharType="end"/>
      </w:r>
      <w:r w:rsidR="00AE27FD" w:rsidRPr="004903A1">
        <w:rPr>
          <w:lang w:val="en-GB"/>
        </w:rPr>
        <w:t xml:space="preserve">, Cantera </w:t>
      </w:r>
      <w:r w:rsidR="00AE27FD" w:rsidRPr="00EB6B2F">
        <w:rPr>
          <w:lang w:val="en-GB"/>
        </w:rPr>
        <w:fldChar w:fldCharType="begin" w:fldLock="1"/>
      </w:r>
      <w:r w:rsidR="00CD3EF3">
        <w:rPr>
          <w:lang w:val="en-GB"/>
        </w:rPr>
        <w:instrText>ADDIN CSL_CITATION {"citationItems":[{"id":"ITEM-1","itemData":{"DOI":"10.5281/ZENODO.4527812","author":[{"dropping-particle":"","family":"Goodwin","given":"David G","non-dropping-particle":"","parse-names":false,"suffix":""},{"dropping-particle":"","family":"Speth","given":"Raymond L","non-dropping-particle":"","parse-names":false,"suffix":""},{"dropping-particle":"","family":"Moffat","given":"Harry K","non-dropping-particle":"","parse-names":false,"suffix":""},{"dropping-particle":"","family":"Weber","given":"Bryan W","non-dropping-particle":"","parse-names":false,"suffix":""}],"id":"ITEM-1","issued":{"date-parts":[["2021","2","12"]]},"title":"Cantera: An Object-oriented Software Toolkit for Chemical Kinetics, Thermodynamics, and Transport Processes","type":"article-journal"},"uris":["http://www.mendeley.com/documents/?uuid=8c9d1787-ea48-31eb-8b78-5c3f847e7002"]}],"mendeley":{"formattedCitation":"[13]","plainTextFormattedCitation":"[13]","previouslyFormattedCitation":"[12]"},"properties":{"noteIndex":0},"schema":"https://github.com/citation-style-language/schema/raw/master/csl-citation.json"}</w:instrText>
      </w:r>
      <w:r w:rsidR="00AE27FD" w:rsidRPr="00EB6B2F">
        <w:rPr>
          <w:lang w:val="en-GB"/>
        </w:rPr>
        <w:fldChar w:fldCharType="separate"/>
      </w:r>
      <w:r w:rsidR="00CD3EF3" w:rsidRPr="00CD3EF3">
        <w:rPr>
          <w:noProof/>
          <w:lang w:val="en-GB"/>
        </w:rPr>
        <w:t>[13]</w:t>
      </w:r>
      <w:r w:rsidR="00AE27FD" w:rsidRPr="00EB6B2F">
        <w:rPr>
          <w:lang w:val="en-GB"/>
        </w:rPr>
        <w:fldChar w:fldCharType="end"/>
      </w:r>
      <w:r w:rsidR="00AE27FD" w:rsidRPr="004903A1">
        <w:rPr>
          <w:lang w:val="en-GB"/>
        </w:rPr>
        <w:t xml:space="preserve">, </w:t>
      </w:r>
      <w:r w:rsidR="00925B4E" w:rsidRPr="004903A1">
        <w:rPr>
          <w:lang w:val="en-GB"/>
        </w:rPr>
        <w:t>The Chemical Engineering Design Library (</w:t>
      </w:r>
      <w:proofErr w:type="spellStart"/>
      <w:r w:rsidR="00925B4E" w:rsidRPr="004903A1">
        <w:rPr>
          <w:lang w:val="en-GB"/>
        </w:rPr>
        <w:t>ChEDL</w:t>
      </w:r>
      <w:proofErr w:type="spellEnd"/>
      <w:r w:rsidR="00925B4E" w:rsidRPr="004903A1">
        <w:rPr>
          <w:lang w:val="en-GB"/>
        </w:rPr>
        <w:t xml:space="preserve">) </w:t>
      </w:r>
      <w:r w:rsidR="00925B4E" w:rsidRPr="00EB6B2F">
        <w:rPr>
          <w:lang w:val="en-GB"/>
        </w:rPr>
        <w:fldChar w:fldCharType="begin" w:fldLock="1"/>
      </w:r>
      <w:r w:rsidR="00CD3EF3">
        <w:rPr>
          <w:lang w:val="en-GB"/>
        </w:rPr>
        <w:instrText>ADDIN CSL_CITATION {"citationItems":[{"id":"ITEM-1","itemData":{"DOI":"10.5281/ZENODO.4892196","author":[{"dropping-particle":"","family":"Bell","given":"Caleb","non-dropping-particle":"","parse-names":false,"suffix":""}],"id":"ITEM-1","issued":{"date-parts":[["2021","6","2"]]},"title":"CalebBell/thermo: 0.2.7 release","type":"article-journal"},"uris":["http://www.mendeley.com/documents/?uuid=2f149a2a-7264-33f6-913d-b9c2fd9352a6"]}],"mendeley":{"formattedCitation":"[14]","plainTextFormattedCitation":"[14]","previouslyFormattedCitation":"[13]"},"properties":{"noteIndex":0},"schema":"https://github.com/citation-style-language/schema/raw/master/csl-citation.json"}</w:instrText>
      </w:r>
      <w:r w:rsidR="00925B4E" w:rsidRPr="00EB6B2F">
        <w:rPr>
          <w:lang w:val="en-GB"/>
        </w:rPr>
        <w:fldChar w:fldCharType="separate"/>
      </w:r>
      <w:r w:rsidR="00CD3EF3" w:rsidRPr="00CD3EF3">
        <w:rPr>
          <w:noProof/>
          <w:lang w:val="en-GB"/>
        </w:rPr>
        <w:t>[14]</w:t>
      </w:r>
      <w:r w:rsidR="00925B4E" w:rsidRPr="00EB6B2F">
        <w:rPr>
          <w:lang w:val="en-GB"/>
        </w:rPr>
        <w:fldChar w:fldCharType="end"/>
      </w:r>
      <w:r w:rsidR="00925B4E" w:rsidRPr="004903A1">
        <w:rPr>
          <w:lang w:val="en-GB"/>
        </w:rPr>
        <w:t xml:space="preserve">, </w:t>
      </w:r>
      <w:proofErr w:type="spellStart"/>
      <w:r w:rsidR="00AE27FD" w:rsidRPr="004903A1">
        <w:rPr>
          <w:lang w:val="en-GB"/>
        </w:rPr>
        <w:t>thermopack</w:t>
      </w:r>
      <w:proofErr w:type="spellEnd"/>
      <w:r w:rsidR="00AE27FD" w:rsidRPr="004903A1">
        <w:rPr>
          <w:lang w:val="en-GB"/>
        </w:rPr>
        <w:t xml:space="preserve"> </w:t>
      </w:r>
      <w:r w:rsidR="00AE27FD" w:rsidRPr="00EB6B2F">
        <w:rPr>
          <w:lang w:val="en-GB"/>
        </w:rPr>
        <w:fldChar w:fldCharType="begin" w:fldLock="1"/>
      </w:r>
      <w:r w:rsidR="00CD3EF3">
        <w:rPr>
          <w:lang w:val="en-GB"/>
        </w:rPr>
        <w:instrText>ADDIN CSL_CITATION {"citationItems":[{"id":"ITEM-1","itemData":{"DOI":"10.1021/ACS.IECR.7B00317","ISSN":"15205045","abstract":"Equations of state (EoS) are essential in the modeling of a wide range of industrial and natural processes. Desired qualities of EoS are accuracy, consistency, computational speed, robustness, and ...","author":[{"dropping-particle":"","family":"Wilhelmsen","given":"Øivind","non-dropping-particle":"","parse-names":false,"suffix":""},{"dropping-particle":"","family":"Aasen","given":"Ailo","non-dropping-particle":"","parse-names":false,"suffix":""},{"dropping-particle":"","family":"Skaugen","given":"Geir","non-dropping-particle":"","parse-names":false,"suffix":""},{"dropping-particle":"","family":"Aursand","given":"Peder","non-dropping-particle":"","parse-names":false,"suffix":""},{"dropping-particle":"","family":"Austegard","given":"Anders","non-dropping-particle":"","parse-names":false,"suffix":""},{"dropping-particle":"","family":"Aursand","given":"Eskil","non-dropping-particle":"","parse-names":false,"suffix":""},{"dropping-particle":"","family":"Gjennestad","given":"Magnus Aa","non-dropping-particle":"","parse-names":false,"suffix":""},{"dropping-particle":"","family":"Lund","given":"Halvor","non-dropping-particle":"","parse-names":false,"suffix":""},{"dropping-particle":"","family":"Linga","given":"Gaute","non-dropping-particle":"","parse-names":false,"suffix":""},{"dropping-particle":"","family":"Hammer","given":"Morten","non-dropping-particle":"","parse-names":false,"suffix":""}],"container-title":"Industrial and Engineering Chemistry Research","id":"ITEM-1","issue":"13","issued":{"date-parts":[["2017","4","5"]]},"page":"3503-3515","publisher":"American Chemical Society","title":"Thermodynamic Modeling with Equations of State: Present Challenges with Established Methods","type":"article-journal","volume":"56"},"uris":["http://www.mendeley.com/documents/?uuid=6df2ae03-19f7-31cd-b0ea-238222979a90"]}],"mendeley":{"formattedCitation":"[15]","plainTextFormattedCitation":"[15]","previouslyFormattedCitation":"[14]"},"properties":{"noteIndex":0},"schema":"https://github.com/citation-style-language/schema/raw/master/csl-citation.json"}</w:instrText>
      </w:r>
      <w:r w:rsidR="00AE27FD" w:rsidRPr="00EB6B2F">
        <w:rPr>
          <w:lang w:val="en-GB"/>
        </w:rPr>
        <w:fldChar w:fldCharType="separate"/>
      </w:r>
      <w:r w:rsidR="00CD3EF3" w:rsidRPr="00CD3EF3">
        <w:rPr>
          <w:noProof/>
          <w:lang w:val="en-GB"/>
        </w:rPr>
        <w:t>[15]</w:t>
      </w:r>
      <w:r w:rsidR="00AE27FD" w:rsidRPr="00EB6B2F">
        <w:rPr>
          <w:lang w:val="en-GB"/>
        </w:rPr>
        <w:fldChar w:fldCharType="end"/>
      </w:r>
      <w:r w:rsidR="00584AA1" w:rsidRPr="004903A1">
        <w:rPr>
          <w:lang w:val="en-GB"/>
        </w:rPr>
        <w:t xml:space="preserve"> and </w:t>
      </w:r>
      <w:proofErr w:type="spellStart"/>
      <w:r w:rsidR="00584AA1" w:rsidRPr="004903A1">
        <w:rPr>
          <w:lang w:val="en-GB"/>
        </w:rPr>
        <w:t>OpenModelica</w:t>
      </w:r>
      <w:proofErr w:type="spellEnd"/>
      <w:r w:rsidR="00584AA1" w:rsidRPr="004903A1">
        <w:rPr>
          <w:lang w:val="en-GB"/>
        </w:rPr>
        <w:t xml:space="preserve"> </w:t>
      </w:r>
      <w:r w:rsidR="00584AA1" w:rsidRPr="00EB6B2F">
        <w:rPr>
          <w:lang w:val="en-GB"/>
        </w:rPr>
        <w:fldChar w:fldCharType="begin" w:fldLock="1"/>
      </w:r>
      <w:r w:rsidR="00CD3EF3">
        <w:rPr>
          <w:lang w:val="en-GB"/>
        </w:rPr>
        <w:instrText>ADDIN CSL_CITATION {"citationItems":[{"id":"ITEM-1","itemData":{"DOI":"10.4173/MIC.2020.4.1","ISSN":"18901328","abstract":"OpenModelica is a unique large-scale integrated open-source Modelica- and FMI-based modeling, simulation, optimization, model-based analysis and development environment. Moreover, the OpenModelica environment provides a number of facilities such as debugging; optimization; visualization and 3D animation; web-based model editing and simulation; scripting from Modelica, Python, Julia, and Matlab; efficient simulation and co-simulation of FMI-based models; compilation for embedded systems; Modelica- UML integration; requirement verification; and generation of parallel code for multi-core architectures. The environment is based on the equation-based object-oriented Modelica language and currently uses the MetaModelica extended version of Modelica for its model compiler implementation. This overview paper gives an up-to-date description of the capabilities of the system, short overviews of used open source symbolic and numeric algorithms with pointers to published literature, tool integration aspects, some lessons learned, and the main vision behind its development.","author":[{"dropping-particle":"","family":"Fritzson","given":"Peter","non-dropping-particle":"","parse-names":false,"suffix":""},{"dropping-particle":"","family":"Pop","given":"Adrian","non-dropping-particle":"","parse-names":false,"suffix":""},{"dropping-particle":"","family":"Abdelhak","given":"Karim","non-dropping-particle":"","parse-names":false,"suffix":""},{"dropping-particle":"","family":"Asghar","given":"Adeel","non-dropping-particle":"","parse-names":false,"suffix":""},{"dropping-particle":"","family":"Bachmann","given":"Bernhard","non-dropping-particle":"","parse-names":false,"suffix":""},{"dropping-particle":"","family":"Braun","given":"Willi","non-dropping-particle":"","parse-names":false,"suffix":""},{"dropping-particle":"","family":"Bouskela","given":"Daniel","non-dropping-particle":"","parse-names":false,"suffix":""},{"dropping-particle":"","family":"Braun","given":"Robert","non-dropping-particle":"","parse-names":false,"suffix":""},{"dropping-particle":"","family":"Buffoni","given":"Lena","non-dropping-particle":"","parse-names":false,"suffix":""},{"dropping-particle":"","family":"Casella","given":"Francesco","non-dropping-particle":"","parse-names":false,"suffix":""},{"dropping-particle":"","family":"Castro","given":"Rodrigo","non-dropping-particle":"","parse-names":false,"suffix":""},{"dropping-particle":"","family":"Franke","given":"Rüdiger","non-dropping-particle":"","parse-names":false,"suffix":""},{"dropping-particle":"","family":"Fritzson","given":"Dag","non-dropping-particle":"","parse-names":false,"suffix":""},{"dropping-particle":"","family":"Gebremedhin","given":"Mahder","non-dropping-particle":"","parse-names":false,"suffix":""},{"dropping-particle":"","family":"Heuermann","given":"Andreas","non-dropping-particle":"","parse-names":false,"suffix":""},{"dropping-particle":"","family":"Lie","given":"Bernt","non-dropping-particle":"","parse-names":false,"suffix":""},{"dropping-particle":"","family":"Mengist","given":"Alachew","non-dropping-particle":"","parse-names":false,"suffix":""},{"dropping-particle":"","family":"Mikelsons","given":"Lars","non-dropping-particle":"","parse-names":false,"suffix":""},{"dropping-particle":"","family":"Moudgalya","given":"Kannan","non-dropping-particle":"","parse-names":false,"suffix":""},{"dropping-particle":"","family":"Ochel","given":"Lennart","non-dropping-particle":"","parse-names":false,"suffix":""},{"dropping-particle":"","family":"Palanisamy","given":"Arunkumar","non-dropping-particle":"","parse-names":false,"suffix":""},{"dropping-particle":"","family":"Ruge","given":"Vitalij","non-dropping-particle":"","parse-names":false,"suffix":""},{"dropping-particle":"","family":"Schamai","given":"Wladimir","non-dropping-particle":"","parse-names":false,"suffix":""},{"dropping-particle":"","family":"Sjolund","given":"Martin","non-dropping-particle":"","parse-names":false,"suffix":""},{"dropping-particle":"","family":"Thiele","given":"Bernhard","non-dropping-particle":"","parse-names":false,"suffix":""},{"dropping-particle":"","family":"Tinnerholm","given":"John","non-dropping-particle":"","parse-names":false,"suffix":""},{"dropping-particle":"","family":"Ostlund","given":"Per","non-dropping-particle":"","parse-names":false,"suffix":""}],"container-title":"Modeling, Identification and Control","id":"ITEM-1","issue":"4","issued":{"date-parts":[["2020"]]},"page":"241-285","publisher":"Research Council of Norway","title":"The OpenModelica integrated environment for modeling, simulation, and model-based development","type":"article-journal","volume":"41"},"uris":["http://www.mendeley.com/documents/?uuid=b640f5cf-d173-3d03-9a4b-389dcf9bdc09"]}],"mendeley":{"formattedCitation":"[16]","plainTextFormattedCitation":"[16]","previouslyFormattedCitation":"[15]"},"properties":{"noteIndex":0},"schema":"https://github.com/citation-style-language/schema/raw/master/csl-citation.json"}</w:instrText>
      </w:r>
      <w:r w:rsidR="00584AA1" w:rsidRPr="00EB6B2F">
        <w:rPr>
          <w:lang w:val="en-GB"/>
        </w:rPr>
        <w:fldChar w:fldCharType="separate"/>
      </w:r>
      <w:r w:rsidR="00CD3EF3" w:rsidRPr="00CD3EF3">
        <w:rPr>
          <w:noProof/>
          <w:lang w:val="en-GB"/>
        </w:rPr>
        <w:t>[16]</w:t>
      </w:r>
      <w:r w:rsidR="00584AA1" w:rsidRPr="00EB6B2F">
        <w:rPr>
          <w:lang w:val="en-GB"/>
        </w:rPr>
        <w:fldChar w:fldCharType="end"/>
      </w:r>
      <w:r w:rsidR="0069699B" w:rsidRPr="004903A1">
        <w:rPr>
          <w:lang w:val="en-GB"/>
        </w:rPr>
        <w:t>,</w:t>
      </w:r>
      <w:r w:rsidR="0030545D" w:rsidRPr="004903A1">
        <w:rPr>
          <w:lang w:val="en-GB"/>
        </w:rPr>
        <w:t xml:space="preserve"> among others</w:t>
      </w:r>
      <w:r w:rsidR="00AD2637" w:rsidRPr="004903A1">
        <w:rPr>
          <w:lang w:val="en-GB"/>
        </w:rPr>
        <w:t xml:space="preserve">. </w:t>
      </w:r>
    </w:p>
    <w:p w14:paraId="0F774048" w14:textId="3097FEF0" w:rsidR="0030545D" w:rsidRPr="004903A1" w:rsidRDefault="00374B02" w:rsidP="00A60586">
      <w:pPr>
        <w:pStyle w:val="PPBodyMainText"/>
        <w:ind w:firstLine="0"/>
        <w:rPr>
          <w:lang w:val="en-GB"/>
        </w:rPr>
      </w:pPr>
      <w:r w:rsidRPr="004903A1">
        <w:rPr>
          <w:lang w:val="en-GB"/>
        </w:rPr>
        <w:lastRenderedPageBreak/>
        <w:t xml:space="preserve">The chemical process industry is quite conservative when it comes to accepting new methods and simulation tools. For DWSIM </w:t>
      </w:r>
      <w:r w:rsidR="0030545D" w:rsidRPr="004903A1">
        <w:rPr>
          <w:lang w:val="en-GB"/>
        </w:rPr>
        <w:t xml:space="preserve">and the like </w:t>
      </w:r>
      <w:r w:rsidRPr="004903A1">
        <w:rPr>
          <w:lang w:val="en-GB"/>
        </w:rPr>
        <w:t>to become a trusted and accepted tool, validation and testing of the code is required.</w:t>
      </w:r>
      <w:r w:rsidR="00A805F5" w:rsidRPr="004903A1">
        <w:rPr>
          <w:lang w:val="en-GB"/>
        </w:rPr>
        <w:t xml:space="preserve"> A few studies ha</w:t>
      </w:r>
      <w:r w:rsidR="003E71BD" w:rsidRPr="004903A1">
        <w:rPr>
          <w:lang w:val="en-GB"/>
        </w:rPr>
        <w:t>ve</w:t>
      </w:r>
      <w:r w:rsidR="00A805F5" w:rsidRPr="004903A1">
        <w:rPr>
          <w:lang w:val="en-GB"/>
        </w:rPr>
        <w:t xml:space="preserve"> been published comparing DWSIM to commercial tools. </w:t>
      </w:r>
      <w:proofErr w:type="spellStart"/>
      <w:r w:rsidR="0030545D" w:rsidRPr="00EB6B2F">
        <w:rPr>
          <w:lang w:val="da-DK"/>
        </w:rPr>
        <w:t>Tangsriwong</w:t>
      </w:r>
      <w:proofErr w:type="spellEnd"/>
      <w:r w:rsidR="0030545D" w:rsidRPr="00EB6B2F">
        <w:rPr>
          <w:lang w:val="da-DK"/>
        </w:rPr>
        <w:t xml:space="preserve"> </w:t>
      </w:r>
      <w:r w:rsidR="0030545D" w:rsidRPr="00EB6B2F">
        <w:rPr>
          <w:i/>
          <w:iCs/>
          <w:lang w:val="da-DK"/>
        </w:rPr>
        <w:t>et al.</w:t>
      </w:r>
      <w:r w:rsidR="0030545D" w:rsidRPr="00EB6B2F">
        <w:rPr>
          <w:lang w:val="da-DK"/>
        </w:rPr>
        <w:t xml:space="preserve"> </w:t>
      </w:r>
      <w:r w:rsidR="0030545D" w:rsidRPr="00EB6B2F">
        <w:rPr>
          <w:lang w:val="en-GB"/>
        </w:rPr>
        <w:fldChar w:fldCharType="begin" w:fldLock="1"/>
      </w:r>
      <w:r w:rsidR="00CD3EF3">
        <w:rPr>
          <w:lang w:val="da-DK"/>
        </w:rPr>
        <w:instrText>ADDIN CSL_CITATION {"citationItems":[{"id":"ITEM-1","itemData":{"DOI":"10.1088/1755-1315/463/1/012057","ISSN":"1755-1315","abstract":"Computer simulation plays a key role in chemical process design. Currently, there are a large number of widely accepted commercial software. For example, Aspen Plus which was used to simulate offshore petroleum production processes, but it is often too costly to purchase and maintain a valid software license. On the other hand, since open-source software is freely accessible, the simulation models developed using open-source software could be studied, reviewed, and modified by any interested parties. This would help promoting technology transfer and knowledge dissemination in both academic and industry sectors. We specifically focus on the simulation of chemical process using the modeling software to evaluate thermal and chemical behaviour of the system which uses the chemical processes related to offshore petroleum production facilities as an example to demonstrate the software capabilities of both Aspen Plus and DWSIM. This work emphasizes on the comparison of simulation results calculated by commercial software namely Aspen Plus vs. open-source software called DWSIM (An open-source sequential modular steady state simulator) [1]. The simulation was carried out under the steady-state conditions, adiabatic processes, and negligible pressure losses. Finally, simulation results from DWSIM and Aspen Plus were compared with the heat and mass flow diagram which was used as reference. It was found that the discrepancy between simulation and reported values was in general less than 5%. It has been demonstrated that free and open-source software like DWSIM could potentially perform similar tasks as commercial software.","author":[{"dropping-particle":"","family":"Tangsriwong","given":"Kwanchanok","non-dropping-particle":"","parse-names":false,"suffix":""},{"dropping-particle":"","family":"Lapchit","given":"Puttida","non-dropping-particle":"","parse-names":false,"suffix":""},{"dropping-particle":"","family":"Kittijungjit","given":"Tanatip","non-dropping-particle":"","parse-names":false,"suffix":""},{"dropping-particle":"","family":"Klamrassamee","given":"Thepparat","non-dropping-particle":"","parse-names":false,"suffix":""},{"dropping-particle":"","family":"Sukjai","given":"Yanin","non-dropping-particle":"","parse-names":false,"suffix":""},{"dropping-particle":"","family":"Laoonual","given":"Yossapong","non-dropping-particle":"","parse-names":false,"suffix":""}],"container-title":"IOP Conference Series: Earth and Environmental Science","id":"ITEM-1","issue":"1","issued":{"date-parts":[["2020","3","1"]]},"page":"012057","publisher":"IOP Publishing","title":"Modeling of chemical processes using commercial and open-source software: A comparison between Aspen Plus and DWSIM","type":"article-journal","volume":"463"},"uris":["http://www.mendeley.com/documents/?uuid=a97af058-1ede-398e-9021-2e133ff62e15"]}],"mendeley":{"formattedCitation":"[17]","plainTextFormattedCitation":"[17]","previouslyFormattedCitation":"[16]"},"properties":{"noteIndex":0},"schema":"https://github.com/citation-style-language/schema/raw/master/csl-citation.json"}</w:instrText>
      </w:r>
      <w:r w:rsidR="0030545D" w:rsidRPr="00EB6B2F">
        <w:rPr>
          <w:lang w:val="en-GB"/>
        </w:rPr>
        <w:fldChar w:fldCharType="separate"/>
      </w:r>
      <w:r w:rsidR="00CD3EF3" w:rsidRPr="00CD3EF3">
        <w:rPr>
          <w:noProof/>
          <w:lang w:val="da-DK"/>
          <w:rPrChange w:id="30" w:author="Anders Andreasen" w:date="2022-01-15T13:30:00Z">
            <w:rPr>
              <w:noProof/>
              <w:lang w:val="en-GB"/>
            </w:rPr>
          </w:rPrChange>
        </w:rPr>
        <w:t>[17]</w:t>
      </w:r>
      <w:r w:rsidR="0030545D" w:rsidRPr="00EB6B2F">
        <w:rPr>
          <w:lang w:val="en-GB"/>
        </w:rPr>
        <w:fldChar w:fldCharType="end"/>
      </w:r>
      <w:r w:rsidR="0030545D" w:rsidRPr="00CD3EF3">
        <w:rPr>
          <w:lang w:val="da-DK"/>
        </w:rPr>
        <w:t xml:space="preserve"> </w:t>
      </w:r>
      <w:proofErr w:type="spellStart"/>
      <w:r w:rsidR="0030545D" w:rsidRPr="00CD3EF3">
        <w:rPr>
          <w:lang w:val="da-DK"/>
        </w:rPr>
        <w:t>modelled</w:t>
      </w:r>
      <w:proofErr w:type="spellEnd"/>
      <w:r w:rsidR="0030545D" w:rsidRPr="00CD3EF3">
        <w:rPr>
          <w:lang w:val="da-DK"/>
        </w:rPr>
        <w:t xml:space="preserve"> parts of a gas </w:t>
      </w:r>
      <w:proofErr w:type="spellStart"/>
      <w:r w:rsidR="0030545D" w:rsidRPr="00CD3EF3">
        <w:rPr>
          <w:lang w:val="da-DK"/>
        </w:rPr>
        <w:t>compression</w:t>
      </w:r>
      <w:proofErr w:type="spellEnd"/>
      <w:r w:rsidR="0030545D" w:rsidRPr="00CD3EF3">
        <w:rPr>
          <w:lang w:val="da-DK"/>
        </w:rPr>
        <w:t xml:space="preserve"> system </w:t>
      </w:r>
      <w:proofErr w:type="spellStart"/>
      <w:r w:rsidR="0030545D" w:rsidRPr="00CD3EF3">
        <w:rPr>
          <w:lang w:val="da-DK"/>
        </w:rPr>
        <w:t>both</w:t>
      </w:r>
      <w:proofErr w:type="spellEnd"/>
      <w:r w:rsidR="0030545D" w:rsidRPr="00CD3EF3">
        <w:rPr>
          <w:lang w:val="da-DK"/>
        </w:rPr>
        <w:t xml:space="preserve"> with DWSIM and Aspen Plus and </w:t>
      </w:r>
      <w:proofErr w:type="spellStart"/>
      <w:r w:rsidR="0030545D" w:rsidRPr="00CD3EF3">
        <w:rPr>
          <w:lang w:val="da-DK"/>
        </w:rPr>
        <w:t>compared</w:t>
      </w:r>
      <w:proofErr w:type="spellEnd"/>
      <w:r w:rsidR="0030545D" w:rsidRPr="00CD3EF3">
        <w:rPr>
          <w:lang w:val="da-DK"/>
        </w:rPr>
        <w:t xml:space="preserve"> the </w:t>
      </w:r>
      <w:proofErr w:type="spellStart"/>
      <w:r w:rsidR="0030545D" w:rsidRPr="00CD3EF3">
        <w:rPr>
          <w:lang w:val="da-DK"/>
        </w:rPr>
        <w:t>results</w:t>
      </w:r>
      <w:proofErr w:type="spellEnd"/>
      <w:r w:rsidR="0030545D" w:rsidRPr="00CD3EF3">
        <w:rPr>
          <w:lang w:val="da-DK"/>
        </w:rPr>
        <w:t xml:space="preserve"> to a reference case. </w:t>
      </w:r>
      <w:r w:rsidR="0030545D" w:rsidRPr="004903A1">
        <w:rPr>
          <w:lang w:val="en-GB"/>
        </w:rPr>
        <w:t xml:space="preserve">It was found that the results from DWSIM and Aspen Plus compared well. </w:t>
      </w:r>
    </w:p>
    <w:p w14:paraId="1B93C060" w14:textId="4BD55FAF" w:rsidR="00374B02" w:rsidRPr="004903A1" w:rsidRDefault="008D166B" w:rsidP="00A60586">
      <w:pPr>
        <w:pStyle w:val="PPBodyMainText"/>
        <w:ind w:firstLine="0"/>
        <w:rPr>
          <w:lang w:val="en-GB"/>
        </w:rPr>
      </w:pPr>
      <w:r w:rsidRPr="004903A1">
        <w:rPr>
          <w:lang w:val="en-GB"/>
        </w:rPr>
        <w:t xml:space="preserve">Omar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{"citationItems":[{"id":"ITEM-1","itemData":{"DOI":"10.1145/3185089.3185106","ISBN":"9781450354141","abstract":"The simulation using computer software in simulating LNG processes becomes quite popular among researchers today. Publications regarding this field using open-sourced as their simulation platform are yet to be viewed. This paper simulated the energy analysis on PRICO LNG process and compare with an existing results from another publication on the similar topic that use proprietary software. The coefficient of performance value (COP) was obtained and compared with that existing results to examine which platform performs better or at least have same ability. The COP for PRICO through DWSIM was 0.59 and through Aspen Plus was 0.44 hence proved the similar performance of the open and proprietary source platform.","author":[{"dropping-particle":"","family":"Omar","given":"Mohd Nazri","non-dropping-particle":"","parse-names":false,"suffix":""},{"dropping-particle":"","family":"Shaidan","given":"Muhammad Nur Hafiz","non-dropping-particle":"","parse-names":false,"suffix":""},{"dropping-particle":"","family":"Hussain","given":"Suhaila","non-dropping-particle":"","parse-names":false,"suffix":""}],"container-title":"ACM International Conference Proceeding Series","id":"ITEM-1","issued":{"date-parts":[["2018","2","8"]]},"page":"36-39","publisher":"Association for Computing Machinery","title":"Simulation comparison on PRICO LNG process using open and proprietary sources","type":"article-journal"},"uris":["http://www.mendeley.com/documents/?uuid=1b724a8c-286a-3326-9457-cb6c97de3534"]}],"mendeley":{"formattedCitation":"[18]","plainTextFormattedCitation":"[18]","previouslyFormattedCitation":"[17]"},"properties":{"noteIndex":0},"schema":"https://github.com/citation-style-language/schema/raw/master/csl-citation.json"}</w:instrText>
      </w:r>
      <w:r w:rsidRPr="00EB6B2F">
        <w:rPr>
          <w:lang w:val="en-GB"/>
        </w:rPr>
        <w:fldChar w:fldCharType="separate"/>
      </w:r>
      <w:r w:rsidR="00CD3EF3" w:rsidRPr="00CD3EF3">
        <w:rPr>
          <w:noProof/>
          <w:lang w:val="en-GB"/>
        </w:rPr>
        <w:t>[18]</w:t>
      </w:r>
      <w:r w:rsidRPr="00EB6B2F">
        <w:rPr>
          <w:lang w:val="en-GB"/>
        </w:rPr>
        <w:fldChar w:fldCharType="end"/>
      </w:r>
      <w:r w:rsidRPr="004903A1">
        <w:rPr>
          <w:lang w:val="en-GB"/>
        </w:rPr>
        <w:t xml:space="preserve"> simulated a PRICO LNG process using DWSIM and compared estimated COP values to previous work using Aspen Plus. It was concluded that the performance of the two tools was similar, although some details were lacking </w:t>
      </w:r>
      <w:proofErr w:type="gramStart"/>
      <w:r w:rsidRPr="004903A1">
        <w:rPr>
          <w:lang w:val="en-GB"/>
        </w:rPr>
        <w:t>in order to</w:t>
      </w:r>
      <w:proofErr w:type="gramEnd"/>
      <w:r w:rsidRPr="004903A1">
        <w:rPr>
          <w:lang w:val="en-GB"/>
        </w:rPr>
        <w:t xml:space="preserve"> make a thorough assessment. Nayak </w:t>
      </w:r>
      <w:r w:rsidRPr="004903A1">
        <w:rPr>
          <w:i/>
          <w:iCs/>
          <w:lang w:val="en-GB"/>
        </w:rPr>
        <w:t>et al.</w:t>
      </w:r>
      <w:r w:rsidRPr="004903A1">
        <w:rPr>
          <w:lang w:val="en-GB"/>
        </w:rPr>
        <w:t xml:space="preserve"> </w:t>
      </w:r>
      <w:r w:rsidRPr="00EB6B2F">
        <w:rPr>
          <w:lang w:val="en-GB"/>
        </w:rPr>
        <w:fldChar w:fldCharType="begin" w:fldLock="1"/>
      </w:r>
      <w:r w:rsidR="00CD3EF3">
        <w:rPr>
          <w:lang w:val="en-GB"/>
        </w:rPr>
        <w:instrText>ADDIN CSL_CITATION {"citationItems":[{"id":"ITEM-1","itemData":{"DOI":"10.1021/ACS.IECR.9B00104","ISSN":"15205045","abstract":"The equation-oriented general-purpose simulator OpenModelica provides a convenient, extendible modeling environment, with capabilities such as an easy switch from steady-state to dynamic simulation...","author":[{"dropping-particle":"","family":"Nayak","given":"Priyam","non-dropping-particle":"","parse-names":false,"suffix":""},{"dropping-particle":"","family":"Dalve","given":"Pravin","non-dropping-particle":"","parse-names":false,"suffix":""},{"dropping-particle":"","family":"Sai","given":"Rahul Anandi","non-dropping-particle":"","parse-names":false,"suffix":""},{"dropping-particle":"","family":"Jain","given":"Rahul","non-dropping-particle":"","parse-names":false,"suffix":""},{"dropping-particle":"","family":"Moudgalya","given":"Kannan M.","non-dropping-particle":"","parse-names":false,"suffix":""},{"dropping-particle":"","family":"Naren","given":"P. R.","non-dropping-particle":"","parse-names":false,"suffix":""},{"dropping-particle":"","family":"Fritzson","given":"Peter","non-dropping-particle":"","parse-names":false,"suffix":""},{"dropping-particle":"","family":"Wagner","given":"Daniel","non-dropping-particle":"","parse-names":false,"suffix":""}],"container-title":"Industrial &amp; Engineering Chemistry Research","id":"ITEM-1","issue":"26","issued":{"date-parts":[["2019","5","22"]]},"page":"11164-11174","publisher":"American Chemical Society","title":"Chemical Process Simulation Using OpenModelica","type":"article-journal","volume":"58"},"uris":["http://www.mendeley.com/documents/?uuid=22975277-1af5-40d6-a65d-ed0eaf3b38d2"]}],"mendeley":{"formattedCitation":"[19]","plainTextFormattedCitation":"[19]","previouslyFormattedCitation":"[18]"},"properties":{"noteIndex":0},"schema":"https://github.com/citation-style-language/schema/raw/master/csl-citation.json"}</w:instrText>
      </w:r>
      <w:r w:rsidRPr="00EB6B2F">
        <w:rPr>
          <w:lang w:val="en-GB"/>
        </w:rPr>
        <w:fldChar w:fldCharType="separate"/>
      </w:r>
      <w:r w:rsidR="00CD3EF3" w:rsidRPr="00CD3EF3">
        <w:rPr>
          <w:noProof/>
          <w:lang w:val="en-GB"/>
        </w:rPr>
        <w:t>[19]</w:t>
      </w:r>
      <w:r w:rsidRPr="00EB6B2F">
        <w:rPr>
          <w:lang w:val="en-GB"/>
        </w:rPr>
        <w:fldChar w:fldCharType="end"/>
      </w:r>
      <w:r w:rsidR="00374B02" w:rsidRPr="004903A1">
        <w:rPr>
          <w:lang w:val="en-GB"/>
        </w:rPr>
        <w:t xml:space="preserve"> </w:t>
      </w:r>
      <w:r w:rsidR="005D4FB9" w:rsidRPr="004903A1">
        <w:rPr>
          <w:lang w:val="en-GB"/>
        </w:rPr>
        <w:t xml:space="preserve">compared results obtained with DWSIM, Aspen Plus and a property package implementation in </w:t>
      </w:r>
      <w:proofErr w:type="spellStart"/>
      <w:r w:rsidR="005D4FB9" w:rsidRPr="004903A1">
        <w:rPr>
          <w:lang w:val="en-GB"/>
        </w:rPr>
        <w:t>OpenModelica</w:t>
      </w:r>
      <w:proofErr w:type="spellEnd"/>
      <w:r w:rsidR="005D4FB9" w:rsidRPr="004903A1">
        <w:rPr>
          <w:lang w:val="en-GB"/>
        </w:rPr>
        <w:t xml:space="preserve">. A few examples involving distillation of water/methanol, ethylene glycol production including distillation of water and glycol/ethylene oxide as well as a conversion reactor (ethanol to </w:t>
      </w:r>
      <w:proofErr w:type="spellStart"/>
      <w:r w:rsidR="005D4FB9" w:rsidRPr="004903A1">
        <w:rPr>
          <w:lang w:val="en-GB"/>
        </w:rPr>
        <w:t>ethylacetate</w:t>
      </w:r>
      <w:proofErr w:type="spellEnd"/>
      <w:r w:rsidR="005D4FB9" w:rsidRPr="004903A1">
        <w:rPr>
          <w:lang w:val="en-GB"/>
        </w:rPr>
        <w:t>) are shown. Generally, the results of DWSIM and Aspen Plus compare well.</w:t>
      </w:r>
    </w:p>
    <w:p w14:paraId="334E78AD" w14:textId="3F00A757" w:rsidR="005E3437" w:rsidRPr="004903A1" w:rsidRDefault="005E3437" w:rsidP="00A60586">
      <w:pPr>
        <w:pStyle w:val="PPBodyMainText"/>
        <w:ind w:firstLine="0"/>
        <w:rPr>
          <w:lang w:val="en-GB"/>
        </w:rPr>
      </w:pPr>
      <w:r w:rsidRPr="004903A1">
        <w:rPr>
          <w:lang w:val="en-GB"/>
        </w:rPr>
        <w:t xml:space="preserve">The validations and benchmarks of DWSIM against commercial simulators published in the scientific literature are relatively sparse and the simulation cases contain only a </w:t>
      </w:r>
      <w:proofErr w:type="gramStart"/>
      <w:r w:rsidRPr="004903A1">
        <w:rPr>
          <w:lang w:val="en-GB"/>
        </w:rPr>
        <w:t>fairly limited</w:t>
      </w:r>
      <w:proofErr w:type="gramEnd"/>
      <w:r w:rsidRPr="004903A1">
        <w:rPr>
          <w:lang w:val="en-GB"/>
        </w:rPr>
        <w:t xml:space="preserve"> amount of unit operations and the model complexity is low to moderate. In this study</w:t>
      </w:r>
      <w:r w:rsidR="00904A10" w:rsidRPr="004903A1">
        <w:rPr>
          <w:lang w:val="en-GB"/>
        </w:rPr>
        <w:t>,</w:t>
      </w:r>
      <w:r w:rsidRPr="004903A1">
        <w:rPr>
          <w:lang w:val="en-GB"/>
        </w:rPr>
        <w:t xml:space="preserve"> we will extend these previous works by providing a more rigorous analysis of DWSIM and make a detailed comparison against a commercial process simulator. A complex model of an oil and gas separation plant containing a vast amount of material/energy streams and unit operations such as valves, separators, pumps, heat exchangers and compressors previously published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will be used as basis for a plant wide approach </w:t>
      </w:r>
      <w:r w:rsidRPr="00EB6B2F">
        <w:rPr>
          <w:lang w:val="en-GB"/>
        </w:rPr>
        <w:fldChar w:fldCharType="begin" w:fldLock="1"/>
      </w:r>
      <w:r w:rsidR="00CD3EF3">
        <w:rPr>
          <w:lang w:val="en-GB"/>
        </w:rPr>
        <w:instrText>ADDIN CSL_CITATION {"citationItems":[{"id":"ITEM-1","itemData":{"DOI":"10.1016/j.ifacol.2018.06.374","ISSN":"2405-8963","author":[{"dropping-particle":"","family":"Andreasen","given":"Anders","non-dropping-particle":"","parse-names":false,"suffix":""},{"dropping-particle":"","family":"Rasmussen","given":"Kasper Rønn","non-dropping-particle":"","parse-names":false,"suffix":""},{"dropping-particle":"","family":"Mandø","given":"Matthias","non-dropping-particle":"","parse-names":false,"suffix":""}],"container-title":"IFAC-PapersOnLine","id":"ITEM-1","issue":"8","issued":{"date-parts":[["2018"]]},"note":"3rd IFAC Workshop on Automatic Control in Offshore Oil and Gas Production OOGP 2018","page":"178-184","title":"Plant Wide Oil and Gas Separation Plant Optimisation using Response Surface Methodology","type":"article-journal","volume":"51"},"uris":["http://www.mendeley.com/documents/?uuid=713c3308-7621-43e0-a5e0-ef2274d50615"]}],"mendeley":{"formattedCitation":"[20]","plainTextFormattedCitation":"[20]","previouslyFormattedCitation":"[19]"},"properties":{"noteIndex":0},"schema":"https://github.com/citation-style-language/schema/raw/master/csl-citation.json"}</w:instrText>
      </w:r>
      <w:r w:rsidRPr="00EB6B2F">
        <w:rPr>
          <w:lang w:val="en-GB"/>
        </w:rPr>
        <w:fldChar w:fldCharType="separate"/>
      </w:r>
      <w:r w:rsidR="00CD3EF3" w:rsidRPr="00CD3EF3">
        <w:rPr>
          <w:noProof/>
          <w:lang w:val="en-GB"/>
        </w:rPr>
        <w:t>[20]</w:t>
      </w:r>
      <w:r w:rsidRPr="00EB6B2F">
        <w:rPr>
          <w:lang w:val="en-GB"/>
        </w:rPr>
        <w:fldChar w:fldCharType="end"/>
      </w:r>
      <w:r w:rsidRPr="004903A1">
        <w:rPr>
          <w:lang w:val="en-GB"/>
        </w:rPr>
        <w:t xml:space="preserve">. </w:t>
      </w:r>
    </w:p>
    <w:p w14:paraId="15A88DB0" w14:textId="25E4216C" w:rsidR="00374B02" w:rsidRPr="004903A1" w:rsidRDefault="00374B02" w:rsidP="00A60586">
      <w:pPr>
        <w:pStyle w:val="PPBodyMainText"/>
        <w:ind w:firstLine="0"/>
        <w:rPr>
          <w:lang w:val="en-GB"/>
        </w:rPr>
      </w:pPr>
      <w:r w:rsidRPr="004903A1">
        <w:rPr>
          <w:lang w:val="en-GB"/>
        </w:rPr>
        <w:t xml:space="preserve"> </w:t>
      </w:r>
    </w:p>
    <w:p w14:paraId="0BC7B475" w14:textId="7E44FAD0" w:rsidR="005E3437" w:rsidRPr="004903A1" w:rsidRDefault="005E3437" w:rsidP="005E3437">
      <w:pPr>
        <w:pStyle w:val="PPHeading"/>
        <w:rPr>
          <w:lang w:val="en-GB"/>
        </w:rPr>
      </w:pPr>
      <w:r w:rsidRPr="004903A1">
        <w:rPr>
          <w:lang w:val="en-GB"/>
        </w:rPr>
        <w:t>2 Methods and model description</w:t>
      </w:r>
    </w:p>
    <w:p w14:paraId="20805DF9" w14:textId="67B27075" w:rsidR="005E3437" w:rsidRPr="004903A1" w:rsidRDefault="005E3437" w:rsidP="005E3437">
      <w:pPr>
        <w:pStyle w:val="PPHeading"/>
        <w:rPr>
          <w:lang w:val="en-GB"/>
        </w:rPr>
      </w:pPr>
      <w:r w:rsidRPr="004903A1">
        <w:rPr>
          <w:lang w:val="en-GB"/>
        </w:rPr>
        <w:t>2.1 Flowsheet and process description</w:t>
      </w:r>
    </w:p>
    <w:p w14:paraId="606B19BB" w14:textId="3042966E" w:rsidR="005E3437" w:rsidRPr="004903A1" w:rsidRDefault="005E3437" w:rsidP="005E3437">
      <w:pPr>
        <w:pStyle w:val="PPBodyMainText"/>
        <w:ind w:firstLine="0"/>
        <w:rPr>
          <w:lang w:val="en-GB"/>
        </w:rPr>
      </w:pPr>
      <w:r w:rsidRPr="004903A1">
        <w:rPr>
          <w:lang w:val="en-GB"/>
        </w:rPr>
        <w:t xml:space="preserve">The model implemented is mimicking an oil and gas separation plant is based on a HYSYS simulation file included in a previous publication </w:t>
      </w:r>
      <w:r w:rsidRPr="00EB6B2F">
        <w:rPr>
          <w:lang w:val="en-GB"/>
        </w:rPr>
        <w:fldChar w:fldCharType="begin" w:fldLock="1"/>
      </w:r>
      <w:r w:rsidR="00494FE8">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007E05B1" w:rsidRPr="007E05B1">
        <w:rPr>
          <w:noProof/>
          <w:lang w:val="en-GB"/>
        </w:rPr>
        <w:t>[1]</w:t>
      </w:r>
      <w:r w:rsidRPr="00EB6B2F">
        <w:rPr>
          <w:lang w:val="en-GB"/>
        </w:rPr>
        <w:fldChar w:fldCharType="end"/>
      </w:r>
      <w:r w:rsidRPr="004903A1">
        <w:rPr>
          <w:lang w:val="en-GB"/>
        </w:rPr>
        <w:t xml:space="preserve">. The model has been rebuilt in DWSIM and the simulation flowsheet is visualized in Fig. 1. </w:t>
      </w:r>
    </w:p>
    <w:p w14:paraId="6B71135B" w14:textId="14C7DF48" w:rsidR="00E2564D" w:rsidRPr="004903A1" w:rsidRDefault="00E2564D" w:rsidP="005E3437">
      <w:pPr>
        <w:pStyle w:val="PPBodyMainText"/>
        <w:ind w:firstLine="0"/>
        <w:rPr>
          <w:lang w:val="en-GB"/>
        </w:rPr>
      </w:pPr>
      <w:r w:rsidRPr="004903A1">
        <w:rPr>
          <w:lang w:val="en-GB"/>
        </w:rPr>
        <w:t xml:space="preserve">The well fluid </w:t>
      </w:r>
      <w:r w:rsidR="00E16E8F" w:rsidRPr="004903A1">
        <w:rPr>
          <w:lang w:val="en-GB"/>
        </w:rPr>
        <w:t xml:space="preserve">is separated into oil and gas through three separators: </w:t>
      </w:r>
      <w:r w:rsidRPr="004903A1">
        <w:rPr>
          <w:lang w:val="en-GB"/>
        </w:rPr>
        <w:t xml:space="preserve">first stage separator, 20-VA-01, </w:t>
      </w:r>
      <w:r w:rsidR="00E16E8F" w:rsidRPr="004903A1">
        <w:rPr>
          <w:lang w:val="en-GB"/>
        </w:rPr>
        <w:t xml:space="preserve">the second stage separator, 20-VA-02, and the third stage separator, 20-VA-03. The well fluid is conditioned in the </w:t>
      </w:r>
      <w:r w:rsidRPr="004903A1">
        <w:rPr>
          <w:lang w:val="en-GB"/>
        </w:rPr>
        <w:t>inlet heat exchanger, 20-HA-01</w:t>
      </w:r>
      <w:r w:rsidR="00E16E8F" w:rsidRPr="004903A1">
        <w:rPr>
          <w:lang w:val="en-GB"/>
        </w:rPr>
        <w:t xml:space="preserve"> before separation</w:t>
      </w:r>
      <w:r w:rsidRPr="004903A1">
        <w:rPr>
          <w:lang w:val="en-GB"/>
        </w:rPr>
        <w:t xml:space="preserve">. </w:t>
      </w:r>
      <w:r w:rsidR="00E16E8F" w:rsidRPr="004903A1">
        <w:rPr>
          <w:lang w:val="en-GB"/>
        </w:rPr>
        <w:t xml:space="preserve">The temperature in the third </w:t>
      </w:r>
      <w:r w:rsidR="00E16E8F" w:rsidRPr="004903A1">
        <w:rPr>
          <w:lang w:val="en-GB"/>
        </w:rPr>
        <w:t xml:space="preserve">stage separator is controlled by </w:t>
      </w:r>
      <w:r w:rsidRPr="004903A1">
        <w:rPr>
          <w:lang w:val="en-GB"/>
        </w:rPr>
        <w:t>the second inter-stage heater, 20-HA-03</w:t>
      </w:r>
      <w:r w:rsidR="00E16E8F" w:rsidRPr="004903A1">
        <w:rPr>
          <w:lang w:val="en-GB"/>
        </w:rPr>
        <w:t>.</w:t>
      </w:r>
      <w:r w:rsidRPr="004903A1">
        <w:rPr>
          <w:lang w:val="en-GB"/>
        </w:rPr>
        <w:t xml:space="preserve"> The separated oil is routed via a crude cooler, 21-HA-01, to the oil export pump, 21-PA-01.</w:t>
      </w:r>
    </w:p>
    <w:p w14:paraId="54EA09E9" w14:textId="6428BAFD" w:rsidR="00E16E8F" w:rsidRPr="004903A1" w:rsidRDefault="00E16E8F" w:rsidP="005E3437">
      <w:pPr>
        <w:pStyle w:val="PPBodyMainText"/>
        <w:ind w:firstLine="0"/>
        <w:rPr>
          <w:lang w:val="en-GB"/>
        </w:rPr>
      </w:pPr>
    </w:p>
    <w:p w14:paraId="0DB1C222" w14:textId="2B5AC8FF" w:rsidR="00E16E8F" w:rsidRPr="004903A1" w:rsidRDefault="00E2564D" w:rsidP="00E2564D">
      <w:pPr>
        <w:pStyle w:val="PPBodyMainText"/>
        <w:rPr>
          <w:lang w:val="en-GB"/>
        </w:rPr>
      </w:pPr>
      <w:r w:rsidRPr="004903A1">
        <w:rPr>
          <w:lang w:val="en-GB"/>
        </w:rPr>
        <w:t xml:space="preserve">The flash gas from </w:t>
      </w:r>
      <w:r w:rsidR="00E16E8F" w:rsidRPr="004903A1">
        <w:rPr>
          <w:lang w:val="en-GB"/>
        </w:rPr>
        <w:t xml:space="preserve">each separation stage is compressed to a pressure equal to that from the previous separation stage and commingled with the flash gas from this stage. The gas </w:t>
      </w:r>
    </w:p>
    <w:p w14:paraId="029F7C79" w14:textId="51F43070" w:rsidR="00E2564D" w:rsidRPr="004903A1" w:rsidRDefault="00E16E8F" w:rsidP="00F45D85">
      <w:pPr>
        <w:pStyle w:val="PPBodyMainText"/>
        <w:ind w:firstLine="0"/>
        <w:rPr>
          <w:lang w:val="en-GB"/>
        </w:rPr>
      </w:pPr>
      <w:r w:rsidRPr="004903A1">
        <w:rPr>
          <w:lang w:val="en-GB"/>
        </w:rPr>
        <w:t xml:space="preserve">from </w:t>
      </w:r>
      <w:r w:rsidR="00E2564D" w:rsidRPr="004903A1">
        <w:rPr>
          <w:lang w:val="en-GB"/>
        </w:rPr>
        <w:t xml:space="preserve">the third stage separator is routed via the LP (3rd stage) compressor suction cooler, 23-HA-03, to the LP compressor suction scrubber, 23-VG-03. </w:t>
      </w:r>
      <w:r w:rsidRPr="004903A1">
        <w:rPr>
          <w:lang w:val="en-GB"/>
        </w:rPr>
        <w:t>L</w:t>
      </w:r>
      <w:r w:rsidR="00E2564D" w:rsidRPr="004903A1">
        <w:rPr>
          <w:lang w:val="en-GB"/>
        </w:rPr>
        <w:t xml:space="preserve">iquid </w:t>
      </w:r>
      <w:r w:rsidRPr="004903A1">
        <w:rPr>
          <w:lang w:val="en-GB"/>
        </w:rPr>
        <w:t xml:space="preserve">condensate </w:t>
      </w:r>
      <w:r w:rsidR="00E2564D" w:rsidRPr="004903A1">
        <w:rPr>
          <w:lang w:val="en-GB"/>
        </w:rPr>
        <w:t xml:space="preserve">is pumped by the condensate recycle pump, 23-PA-01, and discharged upstream </w:t>
      </w:r>
      <w:r w:rsidR="000203FD" w:rsidRPr="004903A1">
        <w:rPr>
          <w:lang w:val="en-GB"/>
        </w:rPr>
        <w:t>of</w:t>
      </w:r>
      <w:r w:rsidR="00E2564D" w:rsidRPr="004903A1">
        <w:rPr>
          <w:lang w:val="en-GB"/>
        </w:rPr>
        <w:t xml:space="preserve"> the third stage separator and second inter-stage heater. The gas from the scrubber is compressed in the LP compressor, 23-KA-03, and the compressed gas is </w:t>
      </w:r>
      <w:del w:id="31" w:author="Anders Andreasen" w:date="2022-01-15T13:09:00Z">
        <w:r w:rsidR="00E2564D" w:rsidRPr="004903A1" w:rsidDel="00D15479">
          <w:rPr>
            <w:lang w:val="en-GB"/>
          </w:rPr>
          <w:delText xml:space="preserve">commingled </w:delText>
        </w:r>
      </w:del>
      <w:ins w:id="32" w:author="Anders Andreasen" w:date="2022-01-15T13:09:00Z">
        <w:r w:rsidR="00D15479">
          <w:rPr>
            <w:lang w:val="en-GB"/>
          </w:rPr>
          <w:t>mixed</w:t>
        </w:r>
        <w:r w:rsidR="00D15479" w:rsidRPr="004903A1">
          <w:rPr>
            <w:lang w:val="en-GB"/>
          </w:rPr>
          <w:t xml:space="preserve"> </w:t>
        </w:r>
      </w:ins>
      <w:r w:rsidR="00E2564D" w:rsidRPr="004903A1">
        <w:rPr>
          <w:lang w:val="en-GB"/>
        </w:rPr>
        <w:t xml:space="preserve">with the flash gas from the second stage separator, 20-VA-02. The </w:t>
      </w:r>
      <w:del w:id="33" w:author="Anders Andreasen" w:date="2022-01-15T13:09:00Z">
        <w:r w:rsidR="00E2564D" w:rsidRPr="004903A1" w:rsidDel="00D15479">
          <w:rPr>
            <w:lang w:val="en-GB"/>
          </w:rPr>
          <w:delText xml:space="preserve">commingled </w:delText>
        </w:r>
      </w:del>
      <w:ins w:id="34" w:author="Anders Andreasen" w:date="2022-01-15T13:09:00Z">
        <w:r w:rsidR="00D15479">
          <w:rPr>
            <w:lang w:val="en-GB"/>
          </w:rPr>
          <w:t>mixed</w:t>
        </w:r>
        <w:r w:rsidR="00D15479" w:rsidRPr="004903A1">
          <w:rPr>
            <w:lang w:val="en-GB"/>
          </w:rPr>
          <w:t xml:space="preserve"> </w:t>
        </w:r>
      </w:ins>
      <w:r w:rsidR="00E2564D" w:rsidRPr="004903A1">
        <w:rPr>
          <w:lang w:val="en-GB"/>
        </w:rPr>
        <w:t xml:space="preserve">gas is cooled in the MP compressor suction cooler, 23-HA-02, and routed to the MP (2nd stage) compressor suction scrubber, 23-VG-02, where condensed liquid is knocked out and commingled with the liquid from the second stage separator as well as condensate from the condensate recycle pump, 23-PA-01. The gas from the MP compressor suction scrubber is compressed in the MP compressor, 23-KA-02, and commingled with the gas from the first stage separator, 20-VA-01. The </w:t>
      </w:r>
      <w:del w:id="35" w:author="Anders Andreasen" w:date="2022-01-15T13:09:00Z">
        <w:r w:rsidR="00E2564D" w:rsidRPr="004903A1" w:rsidDel="00D15479">
          <w:rPr>
            <w:lang w:val="en-GB"/>
          </w:rPr>
          <w:delText xml:space="preserve">commingled </w:delText>
        </w:r>
      </w:del>
      <w:ins w:id="36" w:author="Anders Andreasen" w:date="2022-01-15T13:10:00Z">
        <w:r w:rsidR="00D15479">
          <w:rPr>
            <w:lang w:val="en-GB"/>
          </w:rPr>
          <w:t>blended</w:t>
        </w:r>
      </w:ins>
      <w:ins w:id="37" w:author="Anders Andreasen" w:date="2022-01-15T13:09:00Z">
        <w:r w:rsidR="00D15479" w:rsidRPr="004903A1">
          <w:rPr>
            <w:lang w:val="en-GB"/>
          </w:rPr>
          <w:t xml:space="preserve"> </w:t>
        </w:r>
      </w:ins>
      <w:r w:rsidR="00E2564D" w:rsidRPr="004903A1">
        <w:rPr>
          <w:lang w:val="en-GB"/>
        </w:rPr>
        <w:t>gas is further commingled with condensate from the LT knock-out drum, 25-VG-01 (part of the dew point control unit), before being cooled in the HP (1st stage) compressor suction cooler, 23-HA-01, and with subsequent condensate knock-out in the HP compressor suction scrubber, 23-VG-01.</w:t>
      </w:r>
    </w:p>
    <w:p w14:paraId="463BDC1F" w14:textId="1C15A92F" w:rsidR="00E2564D" w:rsidRPr="004903A1" w:rsidRDefault="00E2564D" w:rsidP="00E2564D">
      <w:pPr>
        <w:pStyle w:val="PPBodyMainText"/>
        <w:ind w:firstLine="0"/>
        <w:rPr>
          <w:lang w:val="en-GB"/>
        </w:rPr>
      </w:pPr>
      <w:r w:rsidRPr="004903A1">
        <w:rPr>
          <w:lang w:val="en-GB"/>
        </w:rPr>
        <w:t>The compressed gas is cooled in the dehydration inlet cooler, 24-HA-01</w:t>
      </w:r>
      <w:r w:rsidR="00904A10" w:rsidRPr="004903A1">
        <w:rPr>
          <w:lang w:val="en-GB"/>
        </w:rPr>
        <w:t>,</w:t>
      </w:r>
      <w:r w:rsidR="000B1380" w:rsidRPr="004903A1">
        <w:rPr>
          <w:lang w:val="en-GB"/>
        </w:rPr>
        <w:t xml:space="preserve"> before being routed to the dew point control unit</w:t>
      </w:r>
      <w:r w:rsidRPr="004903A1">
        <w:rPr>
          <w:lang w:val="en-GB"/>
        </w:rPr>
        <w:t xml:space="preserve">. </w:t>
      </w:r>
      <w:r w:rsidR="000B1380" w:rsidRPr="004903A1">
        <w:rPr>
          <w:lang w:val="en-GB"/>
        </w:rPr>
        <w:t>G</w:t>
      </w:r>
      <w:r w:rsidRPr="004903A1">
        <w:rPr>
          <w:lang w:val="en-GB"/>
        </w:rPr>
        <w:t xml:space="preserve">as </w:t>
      </w:r>
      <w:r w:rsidR="000B1380" w:rsidRPr="004903A1">
        <w:rPr>
          <w:lang w:val="en-GB"/>
        </w:rPr>
        <w:t xml:space="preserve">downstream 24-HA-01 </w:t>
      </w:r>
      <w:r w:rsidRPr="004903A1">
        <w:rPr>
          <w:lang w:val="en-GB"/>
        </w:rPr>
        <w:t xml:space="preserve">is used as fuel gas. The gas is further processed in the dew point control unit, </w:t>
      </w:r>
      <w:r w:rsidR="00FF0D93" w:rsidRPr="004903A1">
        <w:rPr>
          <w:lang w:val="en-GB"/>
        </w:rPr>
        <w:t>including</w:t>
      </w:r>
      <w:r w:rsidRPr="004903A1">
        <w:rPr>
          <w:lang w:val="en-GB"/>
        </w:rPr>
        <w:t xml:space="preserve"> heat exchangers 25-HA-01 and 25-HA-02. The former is used for heat recovery with cross exchange with the dew point controlled dry gas, and 25-HA-02 is </w:t>
      </w:r>
      <w:r w:rsidR="00FF0D93" w:rsidRPr="004903A1">
        <w:rPr>
          <w:lang w:val="en-GB"/>
        </w:rPr>
        <w:t xml:space="preserve">a simple cooler </w:t>
      </w:r>
      <w:r w:rsidRPr="004903A1">
        <w:rPr>
          <w:lang w:val="en-GB"/>
        </w:rPr>
        <w:t xml:space="preserve">assumed to be cooled </w:t>
      </w:r>
      <w:r w:rsidR="00FF0D93" w:rsidRPr="004903A1">
        <w:rPr>
          <w:lang w:val="en-GB"/>
        </w:rPr>
        <w:t>by a refrigerant</w:t>
      </w:r>
      <w:r w:rsidRPr="004903A1">
        <w:rPr>
          <w:lang w:val="en-GB"/>
        </w:rPr>
        <w:t xml:space="preserve">. The cooled gas is routed to the LT knock-out drum, 25-VG-01, where </w:t>
      </w:r>
      <w:r w:rsidR="00FF0D93" w:rsidRPr="004903A1">
        <w:rPr>
          <w:lang w:val="en-GB"/>
        </w:rPr>
        <w:t xml:space="preserve">the </w:t>
      </w:r>
      <w:r w:rsidRPr="004903A1">
        <w:rPr>
          <w:lang w:val="en-GB"/>
        </w:rPr>
        <w:t xml:space="preserve">condensed liquid is routed to </w:t>
      </w:r>
      <w:r w:rsidR="000B1380" w:rsidRPr="004903A1">
        <w:rPr>
          <w:lang w:val="en-GB"/>
        </w:rPr>
        <w:t>23-VA-01/23-VG-01</w:t>
      </w:r>
      <w:r w:rsidRPr="004903A1">
        <w:rPr>
          <w:lang w:val="en-GB"/>
        </w:rPr>
        <w:t xml:space="preserve">. The cold dew point controlled gas is used for cooling of the </w:t>
      </w:r>
      <w:r w:rsidR="00FF0D93" w:rsidRPr="004903A1">
        <w:rPr>
          <w:lang w:val="en-GB"/>
        </w:rPr>
        <w:t xml:space="preserve">hydrocarbon wet </w:t>
      </w:r>
      <w:r w:rsidRPr="004903A1">
        <w:rPr>
          <w:lang w:val="en-GB"/>
        </w:rPr>
        <w:t>gas in the heat exchanger 25-HA-01 before being further pressurized in the export compressor 27-KA-01. Before leaving the facilities, the gas is cooled in the export gas cooler, 27-HA-01.</w:t>
      </w:r>
    </w:p>
    <w:p w14:paraId="08207EDD" w14:textId="637D69FC" w:rsidR="000B1380" w:rsidRPr="004903A1" w:rsidRDefault="000B1380" w:rsidP="00E2564D">
      <w:pPr>
        <w:pStyle w:val="PPBodyMainText"/>
        <w:ind w:firstLine="0"/>
        <w:rPr>
          <w:lang w:val="en-GB"/>
        </w:rPr>
      </w:pPr>
    </w:p>
    <w:p w14:paraId="2846E68C" w14:textId="00C8871E" w:rsidR="000B1380" w:rsidRPr="004903A1" w:rsidDel="007F2F7A" w:rsidRDefault="000B1380" w:rsidP="00E2564D">
      <w:pPr>
        <w:pStyle w:val="PPBodyMainText"/>
        <w:ind w:firstLine="0"/>
        <w:rPr>
          <w:moveFrom w:id="38" w:author="Anders Andreasen" w:date="2022-01-16T00:27:00Z"/>
          <w:lang w:val="en-GB"/>
        </w:rPr>
      </w:pPr>
      <w:moveFromRangeStart w:id="39" w:author="Anders Andreasen" w:date="2022-01-16T00:27:00Z" w:name="move93185240"/>
      <w:moveFrom w:id="40" w:author="Anders Andreasen" w:date="2022-01-16T00:27:00Z">
        <w:r w:rsidRPr="004903A1" w:rsidDel="007F2F7A">
          <w:rPr>
            <w:lang w:val="en-GB"/>
          </w:rPr>
          <w:lastRenderedPageBreak/>
          <w:t>The key settings applied in the simulation are summarised in Table</w:t>
        </w:r>
        <w:r w:rsidR="00904A10" w:rsidRPr="004903A1" w:rsidDel="007F2F7A">
          <w:rPr>
            <w:lang w:val="en-GB"/>
          </w:rPr>
          <w:t xml:space="preserve"> </w:t>
        </w:r>
        <w:r w:rsidRPr="004903A1" w:rsidDel="007F2F7A">
          <w:rPr>
            <w:lang w:val="en-GB"/>
          </w:rPr>
          <w:t>1. All pumps and compressors have been specified with an adiabatic and polytropic efficiency</w:t>
        </w:r>
        <w:r w:rsidR="00FF0D93" w:rsidRPr="004903A1" w:rsidDel="007F2F7A">
          <w:rPr>
            <w:lang w:val="en-GB"/>
          </w:rPr>
          <w:t>, respectively, of</w:t>
        </w:r>
        <w:r w:rsidRPr="004903A1" w:rsidDel="008C2698">
          <w:rPr>
            <w:lang w:val="en-GB"/>
          </w:rPr>
          <w:t xml:space="preserve"> </w:t>
        </w:r>
        <w:r w:rsidRPr="004903A1" w:rsidDel="007F2F7A">
          <w:rPr>
            <w:lang w:val="en-GB"/>
          </w:rPr>
          <w:t xml:space="preserve">75%. Equipment pressure drops are only specified for heat exchangers as detailed in </w:t>
        </w:r>
        <w:r w:rsidRPr="00EB6B2F" w:rsidDel="007F2F7A">
          <w:rPr>
            <w:lang w:val="en-GB"/>
          </w:rPr>
          <w:fldChar w:fldCharType="begin" w:fldLock="1"/>
        </w:r>
        <w:r w:rsidR="00494FE8" w:rsidRPr="007F2F7A" w:rsidDel="007F2F7A">
          <w:rPr>
            <w:lang w:val="en-GB"/>
            <w:rPrChange w:id="41" w:author="Anders Andreasen" w:date="2022-01-16T00:26:00Z">
              <w:rPr>
                <w:lang w:val="en-GB"/>
              </w:rPr>
            </w:rPrChange>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sidDel="007F2F7A">
          <w:rPr>
            <w:lang w:val="en-GB"/>
          </w:rPr>
          <w:fldChar w:fldCharType="separate"/>
        </w:r>
        <w:r w:rsidR="007E05B1" w:rsidRPr="00216569" w:rsidDel="007F2F7A">
          <w:rPr>
            <w:noProof/>
            <w:lang w:val="en-GB"/>
          </w:rPr>
          <w:t>[1]</w:t>
        </w:r>
        <w:r w:rsidRPr="00EB6B2F" w:rsidDel="007F2F7A">
          <w:rPr>
            <w:lang w:val="en-GB"/>
          </w:rPr>
          <w:fldChar w:fldCharType="end"/>
        </w:r>
        <w:r w:rsidRPr="004903A1" w:rsidDel="007F2F7A">
          <w:rPr>
            <w:lang w:val="en-GB"/>
          </w:rPr>
          <w:t>.</w:t>
        </w:r>
      </w:moveFrom>
    </w:p>
    <w:moveFromRangeEnd w:id="39"/>
    <w:p w14:paraId="691C39DD" w14:textId="77777777" w:rsidR="00494FE8" w:rsidRDefault="00494FE8" w:rsidP="00494FE8">
      <w:pPr>
        <w:keepNext/>
        <w:rPr>
          <w:ins w:id="42" w:author="Anders Andreasen" w:date="2022-01-15T13:00:00Z"/>
        </w:rPr>
        <w:pPrChange w:id="43" w:author="Anders Andreasen" w:date="2022-01-15T13:00:00Z">
          <w:pPr/>
        </w:pPrChange>
      </w:pPr>
      <w:del w:id="44" w:author="Anders Andreasen" w:date="2022-01-15T12:39:00Z">
        <w:r w:rsidRPr="00EB6B2F" w:rsidDel="008C2698">
          <w:rPr>
            <w:noProof/>
          </w:rPr>
          <w:drawing>
            <wp:inline distT="0" distB="0" distL="0" distR="0" wp14:anchorId="036FEABC" wp14:editId="236F37E6">
              <wp:extent cx="6870065" cy="268732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06" r="6427" b="10229"/>
                      <a:stretch/>
                    </pic:blipFill>
                    <pic:spPr bwMode="auto">
                      <a:xfrm>
                        <a:off x="0" y="0"/>
                        <a:ext cx="6870065" cy="2687320"/>
                      </a:xfrm>
                      <a:prstGeom prst="rect">
                        <a:avLst/>
                      </a:prstGeom>
                      <a:ln>
                        <a:noFill/>
                      </a:ln>
                      <a:extLst>
                        <a:ext uri="{53640926-AAD7-44D8-BBD7-CCE9431645EC}">
                          <a14:shadowObscured xmlns:a14="http://schemas.microsoft.com/office/drawing/2010/main"/>
                        </a:ext>
                      </a:extLst>
                    </pic:spPr>
                  </pic:pic>
                </a:graphicData>
              </a:graphic>
            </wp:inline>
          </w:drawing>
        </w:r>
      </w:del>
      <w:ins w:id="45" w:author="Anders Andreasen" w:date="2022-01-15T12:59:00Z">
        <w:r>
          <w:rPr>
            <w:noProof/>
          </w:rPr>
          <w:drawing>
            <wp:inline distT="0" distB="0" distL="0" distR="0" wp14:anchorId="1BC71BCB" wp14:editId="5D53D670">
              <wp:extent cx="8029014" cy="4485061"/>
              <wp:effectExtent l="317"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18" r="12253"/>
                      <a:stretch/>
                    </pic:blipFill>
                    <pic:spPr bwMode="auto">
                      <a:xfrm rot="16200000">
                        <a:off x="0" y="0"/>
                        <a:ext cx="8035221" cy="4488528"/>
                      </a:xfrm>
                      <a:prstGeom prst="rect">
                        <a:avLst/>
                      </a:prstGeom>
                      <a:ln>
                        <a:noFill/>
                      </a:ln>
                      <a:extLst>
                        <a:ext uri="{53640926-AAD7-44D8-BBD7-CCE9431645EC}">
                          <a14:shadowObscured xmlns:a14="http://schemas.microsoft.com/office/drawing/2010/main"/>
                        </a:ext>
                      </a:extLst>
                    </pic:spPr>
                  </pic:pic>
                </a:graphicData>
              </a:graphic>
            </wp:inline>
          </w:drawing>
        </w:r>
      </w:ins>
    </w:p>
    <w:p w14:paraId="7AE4BA3C" w14:textId="7C43623C" w:rsidR="00494FE8" w:rsidRDefault="00494FE8" w:rsidP="00494FE8">
      <w:pPr>
        <w:pStyle w:val="Caption"/>
        <w:jc w:val="left"/>
        <w:rPr>
          <w:ins w:id="46" w:author="Anders Andreasen" w:date="2022-01-15T13:00:00Z"/>
        </w:rPr>
        <w:pPrChange w:id="47" w:author="Anders Andreasen" w:date="2022-01-15T13:00:00Z">
          <w:pPr>
            <w:pStyle w:val="Caption"/>
          </w:pPr>
        </w:pPrChange>
      </w:pPr>
      <w:ins w:id="48" w:author="Anders Andreasen" w:date="2022-01-15T13:00:00Z">
        <w:r>
          <w:t xml:space="preserve">Figure </w:t>
        </w:r>
        <w:r>
          <w:fldChar w:fldCharType="begin"/>
        </w:r>
        <w:r>
          <w:instrText xml:space="preserve"> SEQ Figure \* ARABIC \s 1 </w:instrText>
        </w:r>
      </w:ins>
      <w:r>
        <w:fldChar w:fldCharType="separate"/>
      </w:r>
      <w:ins w:id="49" w:author="Anders Andreasen" w:date="2022-01-15T13:00:00Z">
        <w:r>
          <w:rPr>
            <w:noProof/>
          </w:rPr>
          <w:t>1</w:t>
        </w:r>
        <w:r>
          <w:fldChar w:fldCharType="end"/>
        </w:r>
        <w:r>
          <w:t xml:space="preserve"> </w:t>
        </w:r>
      </w:ins>
      <w:ins w:id="50" w:author="Anders Andreasen" w:date="2022-01-15T13:32:00Z">
        <w:r w:rsidR="00540988">
          <w:t>Oil and gas separation plant s</w:t>
        </w:r>
      </w:ins>
      <w:ins w:id="51" w:author="Anders Andreasen" w:date="2022-01-15T13:00:00Z">
        <w:r>
          <w:t>imulation flowsheet as implemented in DWSIM</w:t>
        </w:r>
      </w:ins>
    </w:p>
    <w:p w14:paraId="4309E00A" w14:textId="54695CDC" w:rsidR="008C2698" w:rsidRDefault="00494FE8">
      <w:pPr>
        <w:rPr>
          <w:ins w:id="52" w:author="Anders Andreasen" w:date="2022-01-15T12:39:00Z"/>
          <w:rFonts w:ascii="Times New Roman" w:hAnsi="Times New Roman"/>
          <w:sz w:val="20"/>
        </w:rPr>
      </w:pPr>
      <w:del w:id="53" w:author="Anders Andreasen" w:date="2022-01-15T12:39:00Z">
        <w:r w:rsidRPr="00EB6B2F" w:rsidDel="008C2698">
          <w:rPr>
            <w:noProof/>
          </w:rPr>
          <mc:AlternateContent>
            <mc:Choice Requires="wps">
              <w:drawing>
                <wp:anchor distT="0" distB="0" distL="114300" distR="114300" simplePos="0" relativeHeight="251653120" behindDoc="0" locked="0" layoutInCell="1" allowOverlap="1" wp14:anchorId="71260CF7" wp14:editId="05ED0FC5">
                  <wp:simplePos x="0" y="0"/>
                  <wp:positionH relativeFrom="margin">
                    <wp:posOffset>569763</wp:posOffset>
                  </wp:positionH>
                  <wp:positionV relativeFrom="page">
                    <wp:posOffset>9716279</wp:posOffset>
                  </wp:positionV>
                  <wp:extent cx="6226175" cy="332740"/>
                  <wp:effectExtent l="0" t="0" r="3175" b="0"/>
                  <wp:wrapTopAndBottom/>
                  <wp:docPr id="3" name="Text Box 3"/>
                  <wp:cNvGraphicFramePr/>
                  <a:graphic xmlns:a="http://schemas.openxmlformats.org/drawingml/2006/main">
                    <a:graphicData uri="http://schemas.microsoft.com/office/word/2010/wordprocessingShape">
                      <wps:wsp>
                        <wps:cNvSpPr txBox="1"/>
                        <wps:spPr>
                          <a:xfrm>
                            <a:off x="0" y="0"/>
                            <a:ext cx="6226175" cy="332740"/>
                          </a:xfrm>
                          <a:prstGeom prst="rect">
                            <a:avLst/>
                          </a:prstGeom>
                          <a:solidFill>
                            <a:prstClr val="white"/>
                          </a:solidFill>
                          <a:ln>
                            <a:noFill/>
                          </a:ln>
                        </wps:spPr>
                        <wps:txbx>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260CF7" id="_x0000_t202" coordsize="21600,21600" o:spt="202" path="m,l,21600r21600,l21600,xe">
                  <v:stroke joinstyle="miter"/>
                  <v:path gradientshapeok="t" o:connecttype="rect"/>
                </v:shapetype>
                <v:shape id="Text Box 3" o:spid="_x0000_s1026" type="#_x0000_t202" style="position:absolute;margin-left:44.85pt;margin-top:765.05pt;width:490.25pt;height:26.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1jjMAIAAGAEAAAOAAAAZHJzL2Uyb0RvYy54bWysVE2P2yAQvVfqf0DcG+ejza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" stroked="f">
                  <v:textbox inset="0,0,0,0">
                    <w:txbxContent>
                      <w:p w14:paraId="40A66A1B" w14:textId="6F33D04F" w:rsidR="0056434A" w:rsidRPr="00026A4F" w:rsidRDefault="0056434A" w:rsidP="000B1380">
                        <w:pPr>
                          <w:pStyle w:val="Caption"/>
                          <w:rPr>
                            <w:sz w:val="20"/>
                          </w:rPr>
                        </w:pPr>
                        <w:r>
                          <w:t xml:space="preserve">Fig. </w:t>
                        </w:r>
                        <w:r>
                          <w:fldChar w:fldCharType="begin"/>
                        </w:r>
                        <w:r>
                          <w:instrText xml:space="preserve"> SEQ Fig. \* ARABIC </w:instrText>
                        </w:r>
                        <w:r>
                          <w:fldChar w:fldCharType="separate"/>
                        </w:r>
                        <w:r>
                          <w:rPr>
                            <w:noProof/>
                          </w:rPr>
                          <w:t>1</w:t>
                        </w:r>
                        <w:r>
                          <w:rPr>
                            <w:noProof/>
                          </w:rPr>
                          <w:fldChar w:fldCharType="end"/>
                        </w:r>
                        <w:r>
                          <w:t xml:space="preserve"> Oil and gas separation plant process simulation flowsheet as implemented in DWSIM</w:t>
                        </w:r>
                      </w:p>
                    </w:txbxContent>
                  </v:textbox>
                  <w10:wrap type="topAndBottom" anchorx="margin" anchory="page"/>
                </v:shape>
              </w:pict>
            </mc:Fallback>
          </mc:AlternateContent>
        </w:r>
      </w:del>
      <w:ins w:id="54" w:author="Anders Andreasen" w:date="2022-01-15T12:39:00Z">
        <w:r w:rsidR="008C2698">
          <w:br w:type="page"/>
        </w:r>
      </w:ins>
    </w:p>
    <w:p w14:paraId="27F42B51" w14:textId="77777777" w:rsidR="007F2F7A" w:rsidRDefault="007F2F7A" w:rsidP="007F2F7A">
      <w:pPr>
        <w:pStyle w:val="PPBodyMainText"/>
        <w:ind w:firstLine="0"/>
        <w:rPr>
          <w:moveTo w:id="55" w:author="Anders Andreasen" w:date="2022-01-16T00:27:00Z"/>
          <w:lang w:val="en-GB"/>
        </w:rPr>
      </w:pPr>
      <w:moveToRangeStart w:id="56" w:author="Anders Andreasen" w:date="2022-01-16T00:27:00Z" w:name="move93185240"/>
      <w:moveTo w:id="57" w:author="Anders Andreasen" w:date="2022-01-16T00:27:00Z">
        <w:r w:rsidRPr="004903A1">
          <w:rPr>
            <w:lang w:val="en-GB"/>
          </w:rPr>
          <w:lastRenderedPageBreak/>
          <w:t>The key settings applied in the simulation are summarised in Table 1. All pumps and compressors have been specified with an adiabatic and polytropic efficiency, respectively, of</w:t>
        </w:r>
      </w:moveTo>
    </w:p>
    <w:p w14:paraId="5D2E9CB7" w14:textId="77777777" w:rsidR="007F2F7A" w:rsidRDefault="007F2F7A" w:rsidP="007F2F7A">
      <w:pPr>
        <w:pStyle w:val="PPBodyMainText"/>
        <w:ind w:firstLine="0"/>
        <w:rPr>
          <w:moveTo w:id="58" w:author="Anders Andreasen" w:date="2022-01-16T00:27:00Z"/>
          <w:lang w:val="en-GB"/>
        </w:rPr>
      </w:pPr>
    </w:p>
    <w:p w14:paraId="603EF919" w14:textId="77777777" w:rsidR="007F2F7A" w:rsidRPr="004903A1" w:rsidRDefault="007F2F7A" w:rsidP="007F2F7A">
      <w:pPr>
        <w:pStyle w:val="PPBodyMainText"/>
        <w:ind w:firstLine="0"/>
        <w:rPr>
          <w:moveTo w:id="59" w:author="Anders Andreasen" w:date="2022-01-16T00:27:00Z"/>
          <w:lang w:val="en-GB"/>
        </w:rPr>
      </w:pPr>
      <w:moveTo w:id="60" w:author="Anders Andreasen" w:date="2022-01-16T00:27:00Z">
        <w:r w:rsidRPr="004903A1">
          <w:rPr>
            <w:lang w:val="en-GB"/>
          </w:rPr>
          <w:t xml:space="preserve">75%. Equipment pressure drops are only specified for heat exchangers as detailed in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lang w:val="en-GB"/>
          </w:rPr>
          <w:fldChar w:fldCharType="separate"/>
        </w:r>
        <w:r w:rsidRPr="007E05B1">
          <w:rPr>
            <w:noProof/>
            <w:lang w:val="en-GB"/>
          </w:rPr>
          <w:t>[1]</w:t>
        </w:r>
        <w:r w:rsidRPr="00EB6B2F">
          <w:rPr>
            <w:lang w:val="en-GB"/>
          </w:rPr>
          <w:fldChar w:fldCharType="end"/>
        </w:r>
        <w:r w:rsidRPr="004903A1">
          <w:rPr>
            <w:lang w:val="en-GB"/>
          </w:rPr>
          <w:t>.</w:t>
        </w:r>
      </w:moveTo>
    </w:p>
    <w:moveToRangeEnd w:id="56"/>
    <w:p w14:paraId="1BA3E00A" w14:textId="653BBA00" w:rsidR="000B1380" w:rsidRPr="004903A1" w:rsidRDefault="000B1380" w:rsidP="00E2564D">
      <w:pPr>
        <w:pStyle w:val="PPBodyMainText"/>
        <w:ind w:firstLine="0"/>
        <w:rPr>
          <w:lang w:val="en-GB"/>
        </w:rPr>
      </w:pPr>
    </w:p>
    <w:p w14:paraId="67714A33" w14:textId="2F1B24CC" w:rsidR="005E3437" w:rsidRPr="004903A1" w:rsidRDefault="000B1380" w:rsidP="000B1380">
      <w:pPr>
        <w:pStyle w:val="PPFigureTableCaption"/>
        <w:rPr>
          <w:lang w:val="en-GB"/>
        </w:rPr>
      </w:pPr>
      <w:r w:rsidRPr="004903A1">
        <w:rPr>
          <w:b/>
          <w:bCs/>
          <w:lang w:val="en-GB"/>
        </w:rPr>
        <w:t>Table 1</w:t>
      </w:r>
      <w:r w:rsidRPr="004903A1">
        <w:rPr>
          <w:lang w:val="en-GB"/>
        </w:rPr>
        <w:t xml:space="preserve"> Simulation settings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78"/>
        <w:gridCol w:w="1178"/>
        <w:gridCol w:w="1178"/>
      </w:tblGrid>
      <w:tr w:rsidR="00E16E8F" w:rsidRPr="004903A1" w14:paraId="18A89FE7" w14:textId="77777777" w:rsidTr="000B1380">
        <w:trPr>
          <w:trHeight w:val="300"/>
        </w:trPr>
        <w:tc>
          <w:tcPr>
            <w:tcW w:w="1267" w:type="pct"/>
            <w:tcBorders>
              <w:top w:val="single" w:sz="4" w:space="0" w:color="auto"/>
              <w:bottom w:val="single" w:sz="4" w:space="0" w:color="auto"/>
            </w:tcBorders>
            <w:noWrap/>
            <w:hideMark/>
          </w:tcPr>
          <w:p w14:paraId="47F0A89C" w14:textId="77777777" w:rsidR="00E16E8F" w:rsidRPr="004903A1" w:rsidRDefault="00E16E8F" w:rsidP="00E16E8F">
            <w:pPr>
              <w:pStyle w:val="PPTableBody"/>
              <w:rPr>
                <w:lang w:val="en-GB"/>
              </w:rPr>
            </w:pPr>
            <w:r w:rsidRPr="004903A1">
              <w:rPr>
                <w:lang w:val="en-GB"/>
              </w:rPr>
              <w:t>Parameter</w:t>
            </w:r>
          </w:p>
        </w:tc>
        <w:tc>
          <w:tcPr>
            <w:tcW w:w="1244" w:type="pct"/>
            <w:tcBorders>
              <w:top w:val="single" w:sz="4" w:space="0" w:color="auto"/>
              <w:bottom w:val="single" w:sz="4" w:space="0" w:color="auto"/>
            </w:tcBorders>
            <w:noWrap/>
            <w:hideMark/>
          </w:tcPr>
          <w:p w14:paraId="76814282" w14:textId="77777777" w:rsidR="00E16E8F" w:rsidRPr="004903A1" w:rsidRDefault="00E16E8F" w:rsidP="00E16E8F">
            <w:pPr>
              <w:pStyle w:val="PPTableBody"/>
              <w:rPr>
                <w:lang w:val="en-GB"/>
              </w:rPr>
            </w:pPr>
            <w:r w:rsidRPr="004903A1">
              <w:rPr>
                <w:lang w:val="en-GB"/>
              </w:rPr>
              <w:t>Tag no.</w:t>
            </w:r>
          </w:p>
        </w:tc>
        <w:tc>
          <w:tcPr>
            <w:tcW w:w="1244" w:type="pct"/>
            <w:tcBorders>
              <w:top w:val="single" w:sz="4" w:space="0" w:color="auto"/>
              <w:bottom w:val="single" w:sz="4" w:space="0" w:color="auto"/>
            </w:tcBorders>
            <w:noWrap/>
            <w:hideMark/>
          </w:tcPr>
          <w:p w14:paraId="57E16D43" w14:textId="77777777" w:rsidR="00E16E8F" w:rsidRPr="004903A1" w:rsidRDefault="00E16E8F" w:rsidP="00E16E8F">
            <w:pPr>
              <w:pStyle w:val="PPTableBody"/>
              <w:rPr>
                <w:lang w:val="en-GB"/>
              </w:rPr>
            </w:pPr>
            <w:r w:rsidRPr="004903A1">
              <w:rPr>
                <w:lang w:val="en-GB"/>
              </w:rPr>
              <w:t>Unit</w:t>
            </w:r>
          </w:p>
        </w:tc>
        <w:tc>
          <w:tcPr>
            <w:tcW w:w="1244" w:type="pct"/>
            <w:tcBorders>
              <w:top w:val="single" w:sz="4" w:space="0" w:color="auto"/>
              <w:bottom w:val="single" w:sz="4" w:space="0" w:color="auto"/>
            </w:tcBorders>
            <w:noWrap/>
            <w:hideMark/>
          </w:tcPr>
          <w:p w14:paraId="7E297CE0" w14:textId="77777777" w:rsidR="00E16E8F" w:rsidRPr="004903A1" w:rsidRDefault="00E16E8F" w:rsidP="00E16E8F">
            <w:pPr>
              <w:pStyle w:val="PPTableBody"/>
              <w:rPr>
                <w:lang w:val="en-GB"/>
              </w:rPr>
            </w:pPr>
            <w:r w:rsidRPr="004903A1">
              <w:rPr>
                <w:lang w:val="en-GB"/>
              </w:rPr>
              <w:t>Value</w:t>
            </w:r>
          </w:p>
        </w:tc>
      </w:tr>
      <w:tr w:rsidR="00E16E8F" w:rsidRPr="004903A1" w14:paraId="056D2FBC" w14:textId="77777777" w:rsidTr="000B1380">
        <w:trPr>
          <w:trHeight w:val="300"/>
        </w:trPr>
        <w:tc>
          <w:tcPr>
            <w:tcW w:w="1267" w:type="pct"/>
            <w:tcBorders>
              <w:top w:val="single" w:sz="4" w:space="0" w:color="auto"/>
            </w:tcBorders>
            <w:hideMark/>
          </w:tcPr>
          <w:p w14:paraId="180B2495" w14:textId="77777777" w:rsidR="00E16E8F" w:rsidRPr="004903A1" w:rsidRDefault="00E16E8F" w:rsidP="00E16E8F">
            <w:pPr>
              <w:pStyle w:val="PPTableBody"/>
              <w:rPr>
                <w:lang w:val="en-GB"/>
              </w:rPr>
            </w:pPr>
            <w:r w:rsidRPr="004903A1">
              <w:rPr>
                <w:lang w:val="en-GB"/>
              </w:rPr>
              <w:t>T</w:t>
            </w:r>
            <w:r w:rsidRPr="004903A1">
              <w:rPr>
                <w:vertAlign w:val="subscript"/>
                <w:lang w:val="en-GB"/>
              </w:rPr>
              <w:t>Sep1</w:t>
            </w:r>
          </w:p>
        </w:tc>
        <w:tc>
          <w:tcPr>
            <w:tcW w:w="1244" w:type="pct"/>
            <w:tcBorders>
              <w:top w:val="single" w:sz="4" w:space="0" w:color="auto"/>
            </w:tcBorders>
            <w:noWrap/>
            <w:hideMark/>
          </w:tcPr>
          <w:p w14:paraId="7E871C6D" w14:textId="77777777" w:rsidR="00E16E8F" w:rsidRPr="004903A1" w:rsidRDefault="00E16E8F" w:rsidP="00E16E8F">
            <w:pPr>
              <w:pStyle w:val="PPTableBody"/>
              <w:rPr>
                <w:lang w:val="en-GB"/>
              </w:rPr>
            </w:pPr>
            <w:r w:rsidRPr="004903A1">
              <w:rPr>
                <w:lang w:val="en-GB"/>
              </w:rPr>
              <w:t>20-HA-01</w:t>
            </w:r>
          </w:p>
        </w:tc>
        <w:tc>
          <w:tcPr>
            <w:tcW w:w="1244" w:type="pct"/>
            <w:tcBorders>
              <w:top w:val="single" w:sz="4" w:space="0" w:color="auto"/>
            </w:tcBorders>
            <w:hideMark/>
          </w:tcPr>
          <w:p w14:paraId="205A798F" w14:textId="7FCA88F9" w:rsidR="00E16E8F" w:rsidRPr="004903A1" w:rsidRDefault="00466A4F" w:rsidP="00E16E8F">
            <w:pPr>
              <w:pStyle w:val="PPTableBody"/>
              <w:rPr>
                <w:lang w:val="en-GB"/>
              </w:rPr>
            </w:pPr>
            <w:ins w:id="61" w:author="Anders Andreasen" w:date="2022-01-15T13:34:00Z">
              <w:r>
                <w:rPr>
                  <w:rFonts w:ascii="Verdana" w:hAnsi="Verdana"/>
                  <w:lang w:val="en-GB"/>
                </w:rPr>
                <w:t>°</w:t>
              </w:r>
            </w:ins>
            <w:del w:id="62"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top w:val="single" w:sz="4" w:space="0" w:color="auto"/>
            </w:tcBorders>
            <w:hideMark/>
          </w:tcPr>
          <w:p w14:paraId="49F63572" w14:textId="77777777" w:rsidR="00E16E8F" w:rsidRPr="004903A1" w:rsidRDefault="00E16E8F" w:rsidP="00E16E8F">
            <w:pPr>
              <w:pStyle w:val="PPTableBody"/>
              <w:rPr>
                <w:lang w:val="en-GB"/>
              </w:rPr>
            </w:pPr>
            <w:r w:rsidRPr="004903A1">
              <w:rPr>
                <w:lang w:val="en-GB"/>
              </w:rPr>
              <w:t>70</w:t>
            </w:r>
          </w:p>
        </w:tc>
      </w:tr>
      <w:tr w:rsidR="00E16E8F" w:rsidRPr="004903A1" w14:paraId="654668C7" w14:textId="77777777" w:rsidTr="000B1380">
        <w:trPr>
          <w:trHeight w:val="300"/>
        </w:trPr>
        <w:tc>
          <w:tcPr>
            <w:tcW w:w="1267" w:type="pct"/>
            <w:hideMark/>
          </w:tcPr>
          <w:p w14:paraId="48CCE031" w14:textId="77777777" w:rsidR="00E16E8F" w:rsidRPr="004903A1" w:rsidRDefault="00E16E8F" w:rsidP="00E16E8F">
            <w:pPr>
              <w:pStyle w:val="PPTableBody"/>
              <w:rPr>
                <w:lang w:val="en-GB"/>
              </w:rPr>
            </w:pPr>
            <w:r w:rsidRPr="004903A1">
              <w:rPr>
                <w:lang w:val="en-GB"/>
              </w:rPr>
              <w:t>P</w:t>
            </w:r>
            <w:r w:rsidRPr="004903A1">
              <w:rPr>
                <w:vertAlign w:val="subscript"/>
                <w:lang w:val="en-GB"/>
              </w:rPr>
              <w:t>Sep1</w:t>
            </w:r>
          </w:p>
        </w:tc>
        <w:tc>
          <w:tcPr>
            <w:tcW w:w="1244" w:type="pct"/>
            <w:noWrap/>
            <w:hideMark/>
          </w:tcPr>
          <w:p w14:paraId="76C187AC" w14:textId="77777777" w:rsidR="00E16E8F" w:rsidRPr="004903A1" w:rsidRDefault="00E16E8F" w:rsidP="00E16E8F">
            <w:pPr>
              <w:pStyle w:val="PPTableBody"/>
              <w:rPr>
                <w:lang w:val="en-GB"/>
              </w:rPr>
            </w:pPr>
            <w:r w:rsidRPr="004903A1">
              <w:rPr>
                <w:lang w:val="en-GB"/>
              </w:rPr>
              <w:t>20-VA-01</w:t>
            </w:r>
          </w:p>
        </w:tc>
        <w:tc>
          <w:tcPr>
            <w:tcW w:w="1244" w:type="pct"/>
            <w:hideMark/>
          </w:tcPr>
          <w:p w14:paraId="797EC372" w14:textId="5582A1B1"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0F1CF742" w14:textId="49EC83C3" w:rsidR="00E16E8F" w:rsidRPr="004903A1" w:rsidRDefault="00E16E8F" w:rsidP="00E16E8F">
            <w:pPr>
              <w:pStyle w:val="PPTableBody"/>
              <w:rPr>
                <w:lang w:val="en-GB"/>
              </w:rPr>
            </w:pPr>
            <w:r w:rsidRPr="004903A1">
              <w:rPr>
                <w:lang w:val="en-GB"/>
              </w:rPr>
              <w:t>3</w:t>
            </w:r>
            <w:r w:rsidR="00D169B0" w:rsidRPr="004903A1">
              <w:rPr>
                <w:lang w:val="en-GB"/>
              </w:rPr>
              <w:t>1.5</w:t>
            </w:r>
          </w:p>
        </w:tc>
      </w:tr>
      <w:tr w:rsidR="00E16E8F" w:rsidRPr="004903A1" w14:paraId="09EB1C56" w14:textId="77777777" w:rsidTr="000B1380">
        <w:trPr>
          <w:trHeight w:val="300"/>
        </w:trPr>
        <w:tc>
          <w:tcPr>
            <w:tcW w:w="1267" w:type="pct"/>
            <w:hideMark/>
          </w:tcPr>
          <w:p w14:paraId="592E9746" w14:textId="77777777" w:rsidR="00E16E8F" w:rsidRPr="004903A1" w:rsidRDefault="00E16E8F" w:rsidP="00E16E8F">
            <w:pPr>
              <w:pStyle w:val="PPTableBody"/>
              <w:rPr>
                <w:lang w:val="en-GB"/>
              </w:rPr>
            </w:pPr>
            <w:r w:rsidRPr="004903A1">
              <w:rPr>
                <w:lang w:val="en-GB"/>
              </w:rPr>
              <w:t>P</w:t>
            </w:r>
            <w:r w:rsidRPr="004903A1">
              <w:rPr>
                <w:vertAlign w:val="subscript"/>
                <w:lang w:val="en-GB"/>
              </w:rPr>
              <w:t>Sep2</w:t>
            </w:r>
          </w:p>
        </w:tc>
        <w:tc>
          <w:tcPr>
            <w:tcW w:w="1244" w:type="pct"/>
            <w:noWrap/>
            <w:hideMark/>
          </w:tcPr>
          <w:p w14:paraId="6B6E315E" w14:textId="77777777" w:rsidR="00E16E8F" w:rsidRPr="004903A1" w:rsidRDefault="00E16E8F" w:rsidP="00E16E8F">
            <w:pPr>
              <w:pStyle w:val="PPTableBody"/>
              <w:rPr>
                <w:lang w:val="en-GB"/>
              </w:rPr>
            </w:pPr>
            <w:r w:rsidRPr="004903A1">
              <w:rPr>
                <w:lang w:val="en-GB"/>
              </w:rPr>
              <w:t>20-VA-02</w:t>
            </w:r>
          </w:p>
        </w:tc>
        <w:tc>
          <w:tcPr>
            <w:tcW w:w="1244" w:type="pct"/>
            <w:hideMark/>
          </w:tcPr>
          <w:p w14:paraId="7D68D449" w14:textId="03E8216F"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39A4FF83" w14:textId="77777777" w:rsidR="00E16E8F" w:rsidRPr="004903A1" w:rsidRDefault="00E16E8F" w:rsidP="00E16E8F">
            <w:pPr>
              <w:pStyle w:val="PPTableBody"/>
              <w:rPr>
                <w:lang w:val="en-GB"/>
              </w:rPr>
            </w:pPr>
            <w:r w:rsidRPr="004903A1">
              <w:rPr>
                <w:lang w:val="en-GB"/>
              </w:rPr>
              <w:t>8</w:t>
            </w:r>
          </w:p>
        </w:tc>
      </w:tr>
      <w:tr w:rsidR="00E16E8F" w:rsidRPr="004903A1" w14:paraId="67F49775" w14:textId="77777777" w:rsidTr="000B1380">
        <w:trPr>
          <w:trHeight w:val="300"/>
        </w:trPr>
        <w:tc>
          <w:tcPr>
            <w:tcW w:w="1267" w:type="pct"/>
            <w:hideMark/>
          </w:tcPr>
          <w:p w14:paraId="1BAAB742" w14:textId="77777777" w:rsidR="00E16E8F" w:rsidRPr="004903A1" w:rsidRDefault="00E16E8F" w:rsidP="00E16E8F">
            <w:pPr>
              <w:pStyle w:val="PPTableBody"/>
              <w:rPr>
                <w:lang w:val="en-GB"/>
              </w:rPr>
            </w:pPr>
            <w:r w:rsidRPr="004903A1">
              <w:rPr>
                <w:lang w:val="en-GB"/>
              </w:rPr>
              <w:t>T</w:t>
            </w:r>
            <w:r w:rsidRPr="004903A1">
              <w:rPr>
                <w:vertAlign w:val="subscript"/>
                <w:lang w:val="en-GB"/>
              </w:rPr>
              <w:t>Sep3</w:t>
            </w:r>
          </w:p>
        </w:tc>
        <w:tc>
          <w:tcPr>
            <w:tcW w:w="1244" w:type="pct"/>
            <w:noWrap/>
            <w:hideMark/>
          </w:tcPr>
          <w:p w14:paraId="7F45124D" w14:textId="77777777" w:rsidR="00E16E8F" w:rsidRPr="004903A1" w:rsidRDefault="00E16E8F" w:rsidP="00E16E8F">
            <w:pPr>
              <w:pStyle w:val="PPTableBody"/>
              <w:rPr>
                <w:lang w:val="en-GB"/>
              </w:rPr>
            </w:pPr>
            <w:r w:rsidRPr="004903A1">
              <w:rPr>
                <w:lang w:val="en-GB"/>
              </w:rPr>
              <w:t>20-HA-03</w:t>
            </w:r>
          </w:p>
        </w:tc>
        <w:tc>
          <w:tcPr>
            <w:tcW w:w="1244" w:type="pct"/>
            <w:hideMark/>
          </w:tcPr>
          <w:p w14:paraId="17DBFE13" w14:textId="17F5AD0C" w:rsidR="00E16E8F" w:rsidRPr="004903A1" w:rsidRDefault="00466A4F" w:rsidP="00E16E8F">
            <w:pPr>
              <w:pStyle w:val="PPTableBody"/>
              <w:rPr>
                <w:lang w:val="en-GB"/>
              </w:rPr>
            </w:pPr>
            <w:ins w:id="63" w:author="Anders Andreasen" w:date="2022-01-15T13:34:00Z">
              <w:r>
                <w:rPr>
                  <w:rFonts w:ascii="Verdana" w:hAnsi="Verdana"/>
                  <w:lang w:val="en-GB"/>
                </w:rPr>
                <w:t>°</w:t>
              </w:r>
            </w:ins>
            <w:del w:id="64"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6DAEDA2B" w14:textId="77777777" w:rsidR="00E16E8F" w:rsidRPr="004903A1" w:rsidRDefault="00E16E8F" w:rsidP="00E16E8F">
            <w:pPr>
              <w:pStyle w:val="PPTableBody"/>
              <w:rPr>
                <w:lang w:val="en-GB"/>
              </w:rPr>
            </w:pPr>
            <w:r w:rsidRPr="004903A1">
              <w:rPr>
                <w:lang w:val="en-GB"/>
              </w:rPr>
              <w:t>65</w:t>
            </w:r>
          </w:p>
        </w:tc>
      </w:tr>
      <w:tr w:rsidR="00E16E8F" w:rsidRPr="004903A1" w14:paraId="12E92286" w14:textId="77777777" w:rsidTr="000B1380">
        <w:trPr>
          <w:trHeight w:val="300"/>
        </w:trPr>
        <w:tc>
          <w:tcPr>
            <w:tcW w:w="1267" w:type="pct"/>
            <w:hideMark/>
          </w:tcPr>
          <w:p w14:paraId="2D635CD0" w14:textId="77777777" w:rsidR="00E16E8F" w:rsidRPr="004903A1" w:rsidRDefault="00E16E8F" w:rsidP="00E16E8F">
            <w:pPr>
              <w:pStyle w:val="PPTableBody"/>
              <w:rPr>
                <w:lang w:val="en-GB"/>
              </w:rPr>
            </w:pPr>
            <w:r w:rsidRPr="004903A1">
              <w:rPr>
                <w:lang w:val="en-GB"/>
              </w:rPr>
              <w:t>P</w:t>
            </w:r>
            <w:r w:rsidRPr="004903A1">
              <w:rPr>
                <w:vertAlign w:val="subscript"/>
                <w:lang w:val="en-GB"/>
              </w:rPr>
              <w:t>Sep3</w:t>
            </w:r>
          </w:p>
        </w:tc>
        <w:tc>
          <w:tcPr>
            <w:tcW w:w="1244" w:type="pct"/>
            <w:noWrap/>
            <w:hideMark/>
          </w:tcPr>
          <w:p w14:paraId="57EC7453" w14:textId="77777777" w:rsidR="00E16E8F" w:rsidRPr="004903A1" w:rsidRDefault="00E16E8F" w:rsidP="00E16E8F">
            <w:pPr>
              <w:pStyle w:val="PPTableBody"/>
              <w:rPr>
                <w:lang w:val="en-GB"/>
              </w:rPr>
            </w:pPr>
            <w:r w:rsidRPr="004903A1">
              <w:rPr>
                <w:lang w:val="en-GB"/>
              </w:rPr>
              <w:t>20-VA-03</w:t>
            </w:r>
          </w:p>
        </w:tc>
        <w:tc>
          <w:tcPr>
            <w:tcW w:w="1244" w:type="pct"/>
            <w:hideMark/>
          </w:tcPr>
          <w:p w14:paraId="2537690C" w14:textId="62469AAA"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59C5C37B" w14:textId="77777777" w:rsidR="00E16E8F" w:rsidRPr="004903A1" w:rsidRDefault="00E16E8F" w:rsidP="00E16E8F">
            <w:pPr>
              <w:pStyle w:val="PPTableBody"/>
              <w:rPr>
                <w:lang w:val="en-GB"/>
              </w:rPr>
            </w:pPr>
            <w:r w:rsidRPr="004903A1">
              <w:rPr>
                <w:lang w:val="en-GB"/>
              </w:rPr>
              <w:t>1.5</w:t>
            </w:r>
          </w:p>
        </w:tc>
      </w:tr>
      <w:tr w:rsidR="00E16E8F" w:rsidRPr="004903A1" w14:paraId="55630051" w14:textId="77777777" w:rsidTr="000B1380">
        <w:trPr>
          <w:trHeight w:val="300"/>
        </w:trPr>
        <w:tc>
          <w:tcPr>
            <w:tcW w:w="1267" w:type="pct"/>
            <w:hideMark/>
          </w:tcPr>
          <w:p w14:paraId="14DE242E" w14:textId="77777777" w:rsidR="00E16E8F" w:rsidRPr="004903A1" w:rsidRDefault="00E16E8F" w:rsidP="00E16E8F">
            <w:pPr>
              <w:pStyle w:val="PPTableBody"/>
              <w:rPr>
                <w:lang w:val="en-GB"/>
              </w:rPr>
            </w:pPr>
            <w:r w:rsidRPr="004903A1">
              <w:rPr>
                <w:lang w:val="en-GB"/>
              </w:rPr>
              <w:t>T</w:t>
            </w:r>
            <w:r w:rsidRPr="004903A1">
              <w:rPr>
                <w:vertAlign w:val="subscript"/>
                <w:lang w:val="en-GB"/>
              </w:rPr>
              <w:t>Scrub1</w:t>
            </w:r>
          </w:p>
        </w:tc>
        <w:tc>
          <w:tcPr>
            <w:tcW w:w="1244" w:type="pct"/>
            <w:noWrap/>
            <w:hideMark/>
          </w:tcPr>
          <w:p w14:paraId="291EC6B7" w14:textId="77777777" w:rsidR="00E16E8F" w:rsidRPr="004903A1" w:rsidRDefault="00E16E8F" w:rsidP="00E16E8F">
            <w:pPr>
              <w:pStyle w:val="PPTableBody"/>
              <w:rPr>
                <w:lang w:val="en-GB"/>
              </w:rPr>
            </w:pPr>
            <w:r w:rsidRPr="004903A1">
              <w:rPr>
                <w:lang w:val="en-GB"/>
              </w:rPr>
              <w:t>23-HA-01</w:t>
            </w:r>
          </w:p>
        </w:tc>
        <w:tc>
          <w:tcPr>
            <w:tcW w:w="1244" w:type="pct"/>
            <w:hideMark/>
          </w:tcPr>
          <w:p w14:paraId="1CBA1155" w14:textId="46FC711D" w:rsidR="00E16E8F" w:rsidRPr="004903A1" w:rsidRDefault="00466A4F" w:rsidP="00E16E8F">
            <w:pPr>
              <w:pStyle w:val="PPTableBody"/>
              <w:rPr>
                <w:lang w:val="en-GB"/>
              </w:rPr>
            </w:pPr>
            <w:ins w:id="65" w:author="Anders Andreasen" w:date="2022-01-15T13:34:00Z">
              <w:r>
                <w:rPr>
                  <w:rFonts w:ascii="Verdana" w:hAnsi="Verdana"/>
                  <w:lang w:val="en-GB"/>
                </w:rPr>
                <w:t>°</w:t>
              </w:r>
            </w:ins>
            <w:del w:id="66"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29379BDC" w14:textId="77777777" w:rsidR="00E16E8F" w:rsidRPr="004903A1" w:rsidRDefault="00E16E8F" w:rsidP="00E16E8F">
            <w:pPr>
              <w:pStyle w:val="PPTableBody"/>
              <w:rPr>
                <w:lang w:val="en-GB"/>
              </w:rPr>
            </w:pPr>
            <w:r w:rsidRPr="004903A1">
              <w:rPr>
                <w:lang w:val="en-GB"/>
              </w:rPr>
              <w:t>32</w:t>
            </w:r>
          </w:p>
        </w:tc>
      </w:tr>
      <w:tr w:rsidR="00E16E8F" w:rsidRPr="004903A1" w14:paraId="08C3530C" w14:textId="77777777" w:rsidTr="000B1380">
        <w:trPr>
          <w:trHeight w:val="300"/>
        </w:trPr>
        <w:tc>
          <w:tcPr>
            <w:tcW w:w="1267" w:type="pct"/>
            <w:hideMark/>
          </w:tcPr>
          <w:p w14:paraId="52100282" w14:textId="77777777" w:rsidR="00E16E8F" w:rsidRPr="004903A1" w:rsidRDefault="00E16E8F" w:rsidP="00E16E8F">
            <w:pPr>
              <w:pStyle w:val="PPTableBody"/>
              <w:rPr>
                <w:lang w:val="en-GB"/>
              </w:rPr>
            </w:pPr>
            <w:r w:rsidRPr="004903A1">
              <w:rPr>
                <w:lang w:val="en-GB"/>
              </w:rPr>
              <w:t>T</w:t>
            </w:r>
            <w:r w:rsidRPr="004903A1">
              <w:rPr>
                <w:vertAlign w:val="subscript"/>
                <w:lang w:val="en-GB"/>
              </w:rPr>
              <w:t>Scrub2</w:t>
            </w:r>
          </w:p>
        </w:tc>
        <w:tc>
          <w:tcPr>
            <w:tcW w:w="1244" w:type="pct"/>
            <w:noWrap/>
            <w:hideMark/>
          </w:tcPr>
          <w:p w14:paraId="4B3D2252" w14:textId="77777777" w:rsidR="00E16E8F" w:rsidRPr="004903A1" w:rsidRDefault="00E16E8F" w:rsidP="00E16E8F">
            <w:pPr>
              <w:pStyle w:val="PPTableBody"/>
              <w:rPr>
                <w:lang w:val="en-GB"/>
              </w:rPr>
            </w:pPr>
            <w:r w:rsidRPr="004903A1">
              <w:rPr>
                <w:lang w:val="en-GB"/>
              </w:rPr>
              <w:t>23-HA-02</w:t>
            </w:r>
          </w:p>
        </w:tc>
        <w:tc>
          <w:tcPr>
            <w:tcW w:w="1244" w:type="pct"/>
            <w:hideMark/>
          </w:tcPr>
          <w:p w14:paraId="035A8F9D" w14:textId="5D8C3183" w:rsidR="00E16E8F" w:rsidRPr="004903A1" w:rsidRDefault="00466A4F" w:rsidP="00E16E8F">
            <w:pPr>
              <w:pStyle w:val="PPTableBody"/>
              <w:rPr>
                <w:lang w:val="en-GB"/>
              </w:rPr>
            </w:pPr>
            <w:ins w:id="67" w:author="Anders Andreasen" w:date="2022-01-15T13:34:00Z">
              <w:r>
                <w:rPr>
                  <w:rFonts w:ascii="Verdana" w:hAnsi="Verdana"/>
                  <w:lang w:val="en-GB"/>
                </w:rPr>
                <w:t>°</w:t>
              </w:r>
            </w:ins>
            <w:del w:id="68"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44443C1F" w14:textId="77777777" w:rsidR="00E16E8F" w:rsidRPr="004903A1" w:rsidRDefault="00E16E8F" w:rsidP="00E16E8F">
            <w:pPr>
              <w:pStyle w:val="PPTableBody"/>
              <w:rPr>
                <w:lang w:val="en-GB"/>
              </w:rPr>
            </w:pPr>
            <w:r w:rsidRPr="004903A1">
              <w:rPr>
                <w:lang w:val="en-GB"/>
              </w:rPr>
              <w:t>32</w:t>
            </w:r>
          </w:p>
        </w:tc>
      </w:tr>
      <w:tr w:rsidR="00E16E8F" w:rsidRPr="004903A1" w14:paraId="05534829" w14:textId="77777777" w:rsidTr="000B1380">
        <w:trPr>
          <w:trHeight w:val="300"/>
        </w:trPr>
        <w:tc>
          <w:tcPr>
            <w:tcW w:w="1267" w:type="pct"/>
            <w:hideMark/>
          </w:tcPr>
          <w:p w14:paraId="4855A869" w14:textId="77777777" w:rsidR="00E16E8F" w:rsidRPr="004903A1" w:rsidRDefault="00E16E8F" w:rsidP="00E16E8F">
            <w:pPr>
              <w:pStyle w:val="PPTableBody"/>
              <w:rPr>
                <w:lang w:val="en-GB"/>
              </w:rPr>
            </w:pPr>
            <w:r w:rsidRPr="004903A1">
              <w:rPr>
                <w:lang w:val="en-GB"/>
              </w:rPr>
              <w:t>T</w:t>
            </w:r>
            <w:r w:rsidRPr="004903A1">
              <w:rPr>
                <w:vertAlign w:val="subscript"/>
                <w:lang w:val="en-GB"/>
              </w:rPr>
              <w:t>Scrub3</w:t>
            </w:r>
          </w:p>
        </w:tc>
        <w:tc>
          <w:tcPr>
            <w:tcW w:w="1244" w:type="pct"/>
            <w:noWrap/>
            <w:hideMark/>
          </w:tcPr>
          <w:p w14:paraId="192A8EB3" w14:textId="77777777" w:rsidR="00E16E8F" w:rsidRPr="004903A1" w:rsidRDefault="00E16E8F" w:rsidP="00E16E8F">
            <w:pPr>
              <w:pStyle w:val="PPTableBody"/>
              <w:rPr>
                <w:lang w:val="en-GB"/>
              </w:rPr>
            </w:pPr>
            <w:r w:rsidRPr="004903A1">
              <w:rPr>
                <w:lang w:val="en-GB"/>
              </w:rPr>
              <w:t>23-HA-03</w:t>
            </w:r>
          </w:p>
        </w:tc>
        <w:tc>
          <w:tcPr>
            <w:tcW w:w="1244" w:type="pct"/>
            <w:hideMark/>
          </w:tcPr>
          <w:p w14:paraId="10B1389B" w14:textId="66544F78" w:rsidR="00E16E8F" w:rsidRPr="004903A1" w:rsidRDefault="00466A4F" w:rsidP="00E16E8F">
            <w:pPr>
              <w:pStyle w:val="PPTableBody"/>
              <w:rPr>
                <w:lang w:val="en-GB"/>
              </w:rPr>
            </w:pPr>
            <w:ins w:id="69" w:author="Anders Andreasen" w:date="2022-01-15T13:34:00Z">
              <w:r>
                <w:rPr>
                  <w:rFonts w:ascii="Verdana" w:hAnsi="Verdana"/>
                  <w:lang w:val="en-GB"/>
                </w:rPr>
                <w:t>°</w:t>
              </w:r>
            </w:ins>
            <w:del w:id="70"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79D54209" w14:textId="77777777" w:rsidR="00E16E8F" w:rsidRPr="004903A1" w:rsidRDefault="00E16E8F" w:rsidP="00E16E8F">
            <w:pPr>
              <w:pStyle w:val="PPTableBody"/>
              <w:rPr>
                <w:lang w:val="en-GB"/>
              </w:rPr>
            </w:pPr>
            <w:r w:rsidRPr="004903A1">
              <w:rPr>
                <w:lang w:val="en-GB"/>
              </w:rPr>
              <w:t>32</w:t>
            </w:r>
          </w:p>
        </w:tc>
      </w:tr>
      <w:tr w:rsidR="00E16E8F" w:rsidRPr="004903A1" w14:paraId="3DB9A127" w14:textId="77777777" w:rsidTr="000B1380">
        <w:trPr>
          <w:trHeight w:val="300"/>
        </w:trPr>
        <w:tc>
          <w:tcPr>
            <w:tcW w:w="1267" w:type="pct"/>
            <w:hideMark/>
          </w:tcPr>
          <w:p w14:paraId="67040E28" w14:textId="77777777" w:rsidR="00E16E8F" w:rsidRPr="004903A1" w:rsidRDefault="00E16E8F" w:rsidP="00E16E8F">
            <w:pPr>
              <w:pStyle w:val="PPTableBody"/>
              <w:rPr>
                <w:lang w:val="en-GB"/>
              </w:rPr>
            </w:pPr>
            <w:r w:rsidRPr="004903A1">
              <w:rPr>
                <w:lang w:val="en-GB"/>
              </w:rPr>
              <w:t>P</w:t>
            </w:r>
            <w:r w:rsidRPr="004903A1">
              <w:rPr>
                <w:vertAlign w:val="subscript"/>
                <w:lang w:val="en-GB"/>
              </w:rPr>
              <w:t>Comp1</w:t>
            </w:r>
          </w:p>
        </w:tc>
        <w:tc>
          <w:tcPr>
            <w:tcW w:w="1244" w:type="pct"/>
            <w:noWrap/>
            <w:hideMark/>
          </w:tcPr>
          <w:p w14:paraId="219FF664" w14:textId="77777777" w:rsidR="00E16E8F" w:rsidRPr="004903A1" w:rsidRDefault="00E16E8F" w:rsidP="00E16E8F">
            <w:pPr>
              <w:pStyle w:val="PPTableBody"/>
              <w:rPr>
                <w:lang w:val="en-GB"/>
              </w:rPr>
            </w:pPr>
            <w:r w:rsidRPr="004903A1">
              <w:rPr>
                <w:lang w:val="en-GB"/>
              </w:rPr>
              <w:t>23-KA-01</w:t>
            </w:r>
          </w:p>
        </w:tc>
        <w:tc>
          <w:tcPr>
            <w:tcW w:w="1244" w:type="pct"/>
            <w:hideMark/>
          </w:tcPr>
          <w:p w14:paraId="10BC1659" w14:textId="6FEAFA5E"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1AB21AC4" w14:textId="77777777" w:rsidR="00E16E8F" w:rsidRPr="004903A1" w:rsidRDefault="00E16E8F" w:rsidP="00E16E8F">
            <w:pPr>
              <w:pStyle w:val="PPTableBody"/>
              <w:rPr>
                <w:lang w:val="en-GB"/>
              </w:rPr>
            </w:pPr>
            <w:r w:rsidRPr="004903A1">
              <w:rPr>
                <w:lang w:val="en-GB"/>
              </w:rPr>
              <w:t>90</w:t>
            </w:r>
          </w:p>
        </w:tc>
      </w:tr>
      <w:tr w:rsidR="00E16E8F" w:rsidRPr="004903A1" w14:paraId="139AE28B" w14:textId="77777777" w:rsidTr="000B1380">
        <w:trPr>
          <w:trHeight w:val="300"/>
        </w:trPr>
        <w:tc>
          <w:tcPr>
            <w:tcW w:w="1267" w:type="pct"/>
            <w:hideMark/>
          </w:tcPr>
          <w:p w14:paraId="156827BE" w14:textId="6344E537" w:rsidR="00E16E8F" w:rsidRPr="004903A1" w:rsidRDefault="00E16E8F" w:rsidP="00E16E8F">
            <w:pPr>
              <w:pStyle w:val="PPTableBody"/>
              <w:rPr>
                <w:lang w:val="en-GB"/>
              </w:rPr>
            </w:pPr>
            <w:proofErr w:type="spellStart"/>
            <w:r w:rsidRPr="004903A1">
              <w:rPr>
                <w:lang w:val="en-GB"/>
              </w:rPr>
              <w:t>T</w:t>
            </w:r>
            <w:r w:rsidRPr="004903A1">
              <w:rPr>
                <w:vertAlign w:val="subscript"/>
                <w:lang w:val="en-GB"/>
              </w:rPr>
              <w:t>refrig</w:t>
            </w:r>
            <w:proofErr w:type="spellEnd"/>
          </w:p>
        </w:tc>
        <w:tc>
          <w:tcPr>
            <w:tcW w:w="1244" w:type="pct"/>
            <w:noWrap/>
            <w:hideMark/>
          </w:tcPr>
          <w:p w14:paraId="57C95DF1" w14:textId="77777777" w:rsidR="00E16E8F" w:rsidRPr="004903A1" w:rsidRDefault="00E16E8F" w:rsidP="00E16E8F">
            <w:pPr>
              <w:pStyle w:val="PPTableBody"/>
              <w:rPr>
                <w:lang w:val="en-GB"/>
              </w:rPr>
            </w:pPr>
            <w:r w:rsidRPr="004903A1">
              <w:rPr>
                <w:lang w:val="en-GB"/>
              </w:rPr>
              <w:t>25-HA-02</w:t>
            </w:r>
          </w:p>
        </w:tc>
        <w:tc>
          <w:tcPr>
            <w:tcW w:w="1244" w:type="pct"/>
            <w:hideMark/>
          </w:tcPr>
          <w:p w14:paraId="6325D00C" w14:textId="4B79A97A" w:rsidR="00E16E8F" w:rsidRPr="004903A1" w:rsidRDefault="00466A4F" w:rsidP="00E16E8F">
            <w:pPr>
              <w:pStyle w:val="PPTableBody"/>
              <w:rPr>
                <w:lang w:val="en-GB"/>
              </w:rPr>
            </w:pPr>
            <w:ins w:id="71" w:author="Anders Andreasen" w:date="2022-01-15T13:34:00Z">
              <w:r>
                <w:rPr>
                  <w:rFonts w:ascii="Verdana" w:hAnsi="Verdana"/>
                  <w:lang w:val="en-GB"/>
                </w:rPr>
                <w:t>°</w:t>
              </w:r>
            </w:ins>
            <w:del w:id="72"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CAB52F9" w14:textId="77777777" w:rsidR="00E16E8F" w:rsidRPr="004903A1" w:rsidRDefault="00E16E8F" w:rsidP="00E16E8F">
            <w:pPr>
              <w:pStyle w:val="PPTableBody"/>
              <w:rPr>
                <w:lang w:val="en-GB"/>
              </w:rPr>
            </w:pPr>
            <w:r w:rsidRPr="004903A1">
              <w:rPr>
                <w:lang w:val="en-GB"/>
              </w:rPr>
              <w:t>10</w:t>
            </w:r>
          </w:p>
        </w:tc>
      </w:tr>
      <w:tr w:rsidR="00E16E8F" w:rsidRPr="004903A1" w14:paraId="2033FE8A" w14:textId="77777777" w:rsidTr="000B1380">
        <w:trPr>
          <w:trHeight w:val="300"/>
        </w:trPr>
        <w:tc>
          <w:tcPr>
            <w:tcW w:w="1267" w:type="pct"/>
            <w:hideMark/>
          </w:tcPr>
          <w:p w14:paraId="37F197EF" w14:textId="77777777"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oil</w:t>
            </w:r>
            <w:proofErr w:type="spellEnd"/>
            <w:r w:rsidRPr="004903A1">
              <w:rPr>
                <w:vertAlign w:val="subscript"/>
                <w:lang w:val="en-GB"/>
              </w:rPr>
              <w:t xml:space="preserve"> export</w:t>
            </w:r>
          </w:p>
        </w:tc>
        <w:tc>
          <w:tcPr>
            <w:tcW w:w="1244" w:type="pct"/>
            <w:noWrap/>
            <w:hideMark/>
          </w:tcPr>
          <w:p w14:paraId="4A5E7075" w14:textId="77777777" w:rsidR="00E16E8F" w:rsidRPr="004903A1" w:rsidRDefault="00E16E8F" w:rsidP="00E16E8F">
            <w:pPr>
              <w:pStyle w:val="PPTableBody"/>
              <w:rPr>
                <w:lang w:val="en-GB"/>
              </w:rPr>
            </w:pPr>
            <w:r w:rsidRPr="004903A1">
              <w:rPr>
                <w:lang w:val="en-GB"/>
              </w:rPr>
              <w:t>21-PA-01</w:t>
            </w:r>
          </w:p>
        </w:tc>
        <w:tc>
          <w:tcPr>
            <w:tcW w:w="1244" w:type="pct"/>
            <w:hideMark/>
          </w:tcPr>
          <w:p w14:paraId="240D2108" w14:textId="33715DE5" w:rsidR="00E16E8F" w:rsidRPr="004903A1" w:rsidRDefault="00E16E8F" w:rsidP="00E16E8F">
            <w:pPr>
              <w:pStyle w:val="PPTableBody"/>
              <w:rPr>
                <w:lang w:val="en-GB"/>
              </w:rPr>
            </w:pPr>
            <w:proofErr w:type="spellStart"/>
            <w:r w:rsidRPr="004903A1">
              <w:rPr>
                <w:lang w:val="en-GB"/>
              </w:rPr>
              <w:t>barg</w:t>
            </w:r>
            <w:proofErr w:type="spellEnd"/>
          </w:p>
        </w:tc>
        <w:tc>
          <w:tcPr>
            <w:tcW w:w="1244" w:type="pct"/>
            <w:hideMark/>
          </w:tcPr>
          <w:p w14:paraId="26B8F24B" w14:textId="77777777" w:rsidR="00E16E8F" w:rsidRPr="004903A1" w:rsidRDefault="00E16E8F" w:rsidP="00E16E8F">
            <w:pPr>
              <w:pStyle w:val="PPTableBody"/>
              <w:rPr>
                <w:lang w:val="en-GB"/>
              </w:rPr>
            </w:pPr>
            <w:r w:rsidRPr="004903A1">
              <w:rPr>
                <w:lang w:val="en-GB"/>
              </w:rPr>
              <w:t>60</w:t>
            </w:r>
          </w:p>
        </w:tc>
      </w:tr>
      <w:tr w:rsidR="00E16E8F" w:rsidRPr="004903A1" w14:paraId="13AC3B8E" w14:textId="77777777" w:rsidTr="000B1380">
        <w:trPr>
          <w:trHeight w:val="300"/>
        </w:trPr>
        <w:tc>
          <w:tcPr>
            <w:tcW w:w="1267" w:type="pct"/>
            <w:hideMark/>
          </w:tcPr>
          <w:p w14:paraId="05B8BF11" w14:textId="77777777" w:rsidR="00E16E8F" w:rsidRPr="004903A1" w:rsidRDefault="00E16E8F" w:rsidP="00E16E8F">
            <w:pPr>
              <w:pStyle w:val="PPTableBody"/>
              <w:rPr>
                <w:lang w:val="en-GB"/>
              </w:rPr>
            </w:pPr>
            <w:r w:rsidRPr="004903A1">
              <w:rPr>
                <w:lang w:val="en-GB"/>
              </w:rPr>
              <w:t>T</w:t>
            </w:r>
            <w:r w:rsidRPr="004903A1">
              <w:rPr>
                <w:vertAlign w:val="subscript"/>
                <w:lang w:val="en-GB"/>
              </w:rPr>
              <w:t>oil export</w:t>
            </w:r>
          </w:p>
        </w:tc>
        <w:tc>
          <w:tcPr>
            <w:tcW w:w="1244" w:type="pct"/>
            <w:noWrap/>
            <w:hideMark/>
          </w:tcPr>
          <w:p w14:paraId="1B8694DE" w14:textId="77777777" w:rsidR="00E16E8F" w:rsidRPr="004903A1" w:rsidRDefault="00E16E8F" w:rsidP="00E16E8F">
            <w:pPr>
              <w:pStyle w:val="PPTableBody"/>
              <w:rPr>
                <w:lang w:val="en-GB"/>
              </w:rPr>
            </w:pPr>
            <w:r w:rsidRPr="004903A1">
              <w:rPr>
                <w:lang w:val="en-GB"/>
              </w:rPr>
              <w:t>21-HA-01</w:t>
            </w:r>
          </w:p>
        </w:tc>
        <w:tc>
          <w:tcPr>
            <w:tcW w:w="1244" w:type="pct"/>
            <w:hideMark/>
          </w:tcPr>
          <w:p w14:paraId="1509CA24" w14:textId="156782F7" w:rsidR="00E16E8F" w:rsidRPr="004903A1" w:rsidRDefault="00466A4F" w:rsidP="00E16E8F">
            <w:pPr>
              <w:pStyle w:val="PPTableBody"/>
              <w:rPr>
                <w:lang w:val="en-GB"/>
              </w:rPr>
            </w:pPr>
            <w:ins w:id="73" w:author="Anders Andreasen" w:date="2022-01-15T13:34:00Z">
              <w:r>
                <w:rPr>
                  <w:rFonts w:ascii="Verdana" w:hAnsi="Verdana"/>
                  <w:lang w:val="en-GB"/>
                </w:rPr>
                <w:t>°</w:t>
              </w:r>
            </w:ins>
            <w:del w:id="74"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hideMark/>
          </w:tcPr>
          <w:p w14:paraId="339C711D" w14:textId="77777777" w:rsidR="00E16E8F" w:rsidRPr="004903A1" w:rsidRDefault="00E16E8F" w:rsidP="00E16E8F">
            <w:pPr>
              <w:pStyle w:val="PPTableBody"/>
              <w:rPr>
                <w:lang w:val="en-GB"/>
              </w:rPr>
            </w:pPr>
            <w:r w:rsidRPr="004903A1">
              <w:rPr>
                <w:lang w:val="en-GB"/>
              </w:rPr>
              <w:t>48.5</w:t>
            </w:r>
          </w:p>
        </w:tc>
      </w:tr>
      <w:tr w:rsidR="00E16E8F" w:rsidRPr="004903A1" w14:paraId="193DCCA7" w14:textId="77777777" w:rsidTr="000B1380">
        <w:trPr>
          <w:trHeight w:val="300"/>
        </w:trPr>
        <w:tc>
          <w:tcPr>
            <w:tcW w:w="1267" w:type="pct"/>
            <w:hideMark/>
          </w:tcPr>
          <w:p w14:paraId="51757E24" w14:textId="13C787C9" w:rsidR="00E16E8F" w:rsidRPr="004903A1" w:rsidRDefault="00E16E8F" w:rsidP="00E16E8F">
            <w:pPr>
              <w:pStyle w:val="PPTableBody"/>
              <w:rPr>
                <w:lang w:val="en-GB"/>
              </w:rPr>
            </w:pPr>
            <w:proofErr w:type="spellStart"/>
            <w:r w:rsidRPr="004903A1">
              <w:rPr>
                <w:lang w:val="en-GB"/>
              </w:rPr>
              <w:t>P</w:t>
            </w:r>
            <w:r w:rsidRPr="004903A1">
              <w:rPr>
                <w:vertAlign w:val="subscript"/>
                <w:lang w:val="en-GB"/>
              </w:rPr>
              <w:t>gas</w:t>
            </w:r>
            <w:proofErr w:type="spellEnd"/>
            <w:r w:rsidRPr="004903A1">
              <w:rPr>
                <w:vertAlign w:val="subscript"/>
                <w:lang w:val="en-GB"/>
              </w:rPr>
              <w:t xml:space="preserve"> export</w:t>
            </w:r>
          </w:p>
        </w:tc>
        <w:tc>
          <w:tcPr>
            <w:tcW w:w="1244" w:type="pct"/>
            <w:noWrap/>
            <w:hideMark/>
          </w:tcPr>
          <w:p w14:paraId="237516D4" w14:textId="77777777" w:rsidR="00E16E8F" w:rsidRPr="004903A1" w:rsidRDefault="00E16E8F" w:rsidP="00E16E8F">
            <w:pPr>
              <w:pStyle w:val="PPTableBody"/>
              <w:rPr>
                <w:lang w:val="en-GB"/>
              </w:rPr>
            </w:pPr>
            <w:r w:rsidRPr="004903A1">
              <w:rPr>
                <w:lang w:val="en-GB"/>
              </w:rPr>
              <w:t>27-KA-01</w:t>
            </w:r>
          </w:p>
        </w:tc>
        <w:tc>
          <w:tcPr>
            <w:tcW w:w="1244" w:type="pct"/>
            <w:hideMark/>
          </w:tcPr>
          <w:p w14:paraId="5DF97E22" w14:textId="5E892B23" w:rsidR="00E16E8F" w:rsidRPr="004903A1" w:rsidRDefault="00E16E8F" w:rsidP="00E16E8F">
            <w:pPr>
              <w:pStyle w:val="PPTableBody"/>
              <w:rPr>
                <w:lang w:val="en-GB"/>
              </w:rPr>
            </w:pPr>
            <w:proofErr w:type="spellStart"/>
            <w:r w:rsidRPr="004903A1">
              <w:rPr>
                <w:lang w:val="en-GB"/>
              </w:rPr>
              <w:t>barg</w:t>
            </w:r>
            <w:proofErr w:type="spellEnd"/>
          </w:p>
        </w:tc>
        <w:tc>
          <w:tcPr>
            <w:tcW w:w="1244" w:type="pct"/>
            <w:noWrap/>
            <w:hideMark/>
          </w:tcPr>
          <w:p w14:paraId="4768C441" w14:textId="77777777" w:rsidR="00E16E8F" w:rsidRPr="004903A1" w:rsidRDefault="00E16E8F" w:rsidP="00E16E8F">
            <w:pPr>
              <w:pStyle w:val="PPTableBody"/>
              <w:rPr>
                <w:lang w:val="en-GB"/>
              </w:rPr>
            </w:pPr>
            <w:r w:rsidRPr="004903A1">
              <w:rPr>
                <w:lang w:val="en-GB"/>
              </w:rPr>
              <w:t>188.6</w:t>
            </w:r>
          </w:p>
        </w:tc>
      </w:tr>
      <w:tr w:rsidR="00E16E8F" w:rsidRPr="004903A1" w14:paraId="4E7D17CA" w14:textId="77777777" w:rsidTr="000B1380">
        <w:trPr>
          <w:trHeight w:val="300"/>
        </w:trPr>
        <w:tc>
          <w:tcPr>
            <w:tcW w:w="1267" w:type="pct"/>
            <w:tcBorders>
              <w:bottom w:val="single" w:sz="4" w:space="0" w:color="auto"/>
            </w:tcBorders>
            <w:hideMark/>
          </w:tcPr>
          <w:p w14:paraId="72E0F0BE" w14:textId="04F92859" w:rsidR="00E16E8F" w:rsidRPr="004903A1" w:rsidRDefault="00E16E8F" w:rsidP="00E16E8F">
            <w:pPr>
              <w:pStyle w:val="PPTableBody"/>
              <w:rPr>
                <w:vertAlign w:val="subscript"/>
                <w:lang w:val="en-GB"/>
              </w:rPr>
            </w:pPr>
            <w:proofErr w:type="spellStart"/>
            <w:r w:rsidRPr="004903A1">
              <w:rPr>
                <w:lang w:val="en-GB"/>
              </w:rPr>
              <w:t>T</w:t>
            </w:r>
            <w:r w:rsidRPr="004903A1">
              <w:rPr>
                <w:vertAlign w:val="subscript"/>
                <w:lang w:val="en-GB"/>
              </w:rPr>
              <w:t>gas</w:t>
            </w:r>
            <w:proofErr w:type="spellEnd"/>
            <w:r w:rsidRPr="004903A1">
              <w:rPr>
                <w:vertAlign w:val="subscript"/>
                <w:lang w:val="en-GB"/>
              </w:rPr>
              <w:t xml:space="preserve"> export</w:t>
            </w:r>
          </w:p>
        </w:tc>
        <w:tc>
          <w:tcPr>
            <w:tcW w:w="1244" w:type="pct"/>
            <w:tcBorders>
              <w:bottom w:val="single" w:sz="4" w:space="0" w:color="auto"/>
            </w:tcBorders>
            <w:noWrap/>
            <w:hideMark/>
          </w:tcPr>
          <w:p w14:paraId="3A808D34" w14:textId="77777777" w:rsidR="00E16E8F" w:rsidRPr="004903A1" w:rsidRDefault="00E16E8F" w:rsidP="00E16E8F">
            <w:pPr>
              <w:pStyle w:val="PPTableBody"/>
              <w:rPr>
                <w:lang w:val="en-GB"/>
              </w:rPr>
            </w:pPr>
            <w:r w:rsidRPr="004903A1">
              <w:rPr>
                <w:lang w:val="en-GB"/>
              </w:rPr>
              <w:t>27-HA-01</w:t>
            </w:r>
          </w:p>
        </w:tc>
        <w:tc>
          <w:tcPr>
            <w:tcW w:w="1244" w:type="pct"/>
            <w:tcBorders>
              <w:bottom w:val="single" w:sz="4" w:space="0" w:color="auto"/>
            </w:tcBorders>
            <w:hideMark/>
          </w:tcPr>
          <w:p w14:paraId="70B5D82F" w14:textId="3F1808CF" w:rsidR="00E16E8F" w:rsidRPr="004903A1" w:rsidRDefault="00466A4F" w:rsidP="00E16E8F">
            <w:pPr>
              <w:pStyle w:val="PPTableBody"/>
              <w:rPr>
                <w:lang w:val="en-GB"/>
              </w:rPr>
            </w:pPr>
            <w:ins w:id="75" w:author="Anders Andreasen" w:date="2022-01-15T13:34:00Z">
              <w:r>
                <w:rPr>
                  <w:rFonts w:ascii="Verdana" w:hAnsi="Verdana"/>
                  <w:lang w:val="en-GB"/>
                </w:rPr>
                <w:t>°</w:t>
              </w:r>
            </w:ins>
            <w:del w:id="76" w:author="Anders Andreasen" w:date="2022-01-15T13:34:00Z">
              <w:r w:rsidR="00E16E8F" w:rsidRPr="004903A1" w:rsidDel="00466A4F">
                <w:rPr>
                  <w:rFonts w:ascii="Verdana" w:hAnsi="Verdana"/>
                  <w:lang w:val="en-GB"/>
                </w:rPr>
                <w:delText>˚</w:delText>
              </w:r>
            </w:del>
            <w:r w:rsidR="00E16E8F" w:rsidRPr="004903A1">
              <w:rPr>
                <w:lang w:val="en-GB"/>
              </w:rPr>
              <w:t>C</w:t>
            </w:r>
          </w:p>
        </w:tc>
        <w:tc>
          <w:tcPr>
            <w:tcW w:w="1244" w:type="pct"/>
            <w:tcBorders>
              <w:bottom w:val="single" w:sz="4" w:space="0" w:color="auto"/>
            </w:tcBorders>
            <w:noWrap/>
            <w:hideMark/>
          </w:tcPr>
          <w:p w14:paraId="0B336A2E" w14:textId="77777777" w:rsidR="00E16E8F" w:rsidRPr="004903A1" w:rsidRDefault="00E16E8F" w:rsidP="00E16E8F">
            <w:pPr>
              <w:pStyle w:val="PPTableBody"/>
              <w:rPr>
                <w:lang w:val="en-GB"/>
              </w:rPr>
            </w:pPr>
            <w:r w:rsidRPr="004903A1">
              <w:rPr>
                <w:lang w:val="en-GB"/>
              </w:rPr>
              <w:t>40</w:t>
            </w:r>
          </w:p>
        </w:tc>
      </w:tr>
    </w:tbl>
    <w:p w14:paraId="6F8D1582" w14:textId="77777777" w:rsidR="00E16E8F" w:rsidRPr="004903A1" w:rsidRDefault="00E16E8F" w:rsidP="005E3437">
      <w:pPr>
        <w:pStyle w:val="PPBodyMainText"/>
        <w:ind w:firstLine="0"/>
        <w:rPr>
          <w:lang w:val="en-GB"/>
        </w:rPr>
      </w:pPr>
    </w:p>
    <w:p w14:paraId="0E03C5C1" w14:textId="07F9D614" w:rsidR="005E3437" w:rsidRPr="004903A1" w:rsidRDefault="003C1556" w:rsidP="003C1556">
      <w:pPr>
        <w:pStyle w:val="PPHeading"/>
        <w:rPr>
          <w:lang w:val="en-GB"/>
        </w:rPr>
      </w:pPr>
      <w:del w:id="77" w:author="Anders Andreasen" w:date="2022-01-15T12:42:00Z">
        <w:r w:rsidRPr="004903A1" w:rsidDel="00630FB3">
          <w:rPr>
            <w:lang w:val="en-GB"/>
          </w:rPr>
          <w:br w:type="column"/>
        </w:r>
      </w:del>
      <w:r w:rsidR="005E3437" w:rsidRPr="004903A1">
        <w:rPr>
          <w:lang w:val="en-GB"/>
        </w:rPr>
        <w:t>2.2 Fluid description and simulation settings</w:t>
      </w:r>
    </w:p>
    <w:p w14:paraId="52C033C7" w14:textId="4F818535" w:rsidR="002F1E48" w:rsidRPr="004903A1" w:rsidRDefault="002F1E48" w:rsidP="00466A4F">
      <w:pPr>
        <w:pStyle w:val="PPHeading"/>
        <w:jc w:val="both"/>
        <w:rPr>
          <w:b w:val="0"/>
          <w:bCs/>
          <w:lang w:val="en-GB"/>
        </w:rPr>
        <w:pPrChange w:id="78" w:author="Anders Andreasen" w:date="2022-01-15T13:36:00Z">
          <w:pPr>
            <w:pStyle w:val="PPHeading"/>
          </w:pPr>
        </w:pPrChange>
      </w:pPr>
      <w:r w:rsidRPr="004903A1">
        <w:rPr>
          <w:b w:val="0"/>
          <w:bCs/>
          <w:lang w:val="en-GB"/>
        </w:rPr>
        <w:t>For the comparison</w:t>
      </w:r>
      <w:r w:rsidR="00904A10" w:rsidRPr="004903A1">
        <w:rPr>
          <w:b w:val="0"/>
          <w:bCs/>
          <w:lang w:val="en-GB"/>
        </w:rPr>
        <w:t>,</w:t>
      </w:r>
      <w:r w:rsidRPr="004903A1">
        <w:rPr>
          <w:b w:val="0"/>
          <w:bCs/>
          <w:lang w:val="en-GB"/>
        </w:rPr>
        <w:t xml:space="preserve"> Aspen HYSYS v11 is used and DWSIM v6.</w:t>
      </w:r>
      <w:del w:id="79" w:author="Anders Andreasen" w:date="2022-01-15T12:18:00Z">
        <w:r w:rsidRPr="004903A1" w:rsidDel="0056434A">
          <w:rPr>
            <w:b w:val="0"/>
            <w:bCs/>
            <w:lang w:val="en-GB"/>
          </w:rPr>
          <w:delText>5</w:delText>
        </w:r>
      </w:del>
      <w:ins w:id="80" w:author="Anders Andreasen" w:date="2022-01-15T12:18:00Z">
        <w:r w:rsidR="0056434A">
          <w:rPr>
            <w:b w:val="0"/>
            <w:bCs/>
            <w:lang w:val="en-GB"/>
          </w:rPr>
          <w:t>7</w:t>
        </w:r>
      </w:ins>
      <w:r w:rsidRPr="004903A1">
        <w:rPr>
          <w:b w:val="0"/>
          <w:bCs/>
          <w:lang w:val="en-GB"/>
        </w:rPr>
        <w:t>.</w:t>
      </w:r>
      <w:del w:id="81" w:author="Anders Andreasen" w:date="2022-01-15T12:18:00Z">
        <w:r w:rsidRPr="004903A1" w:rsidDel="0056434A">
          <w:rPr>
            <w:b w:val="0"/>
            <w:bCs/>
            <w:lang w:val="en-GB"/>
          </w:rPr>
          <w:delText>4</w:delText>
        </w:r>
      </w:del>
      <w:ins w:id="82" w:author="Anders Andreasen" w:date="2022-01-15T12:18:00Z">
        <w:r w:rsidR="0056434A">
          <w:rPr>
            <w:b w:val="0"/>
            <w:bCs/>
            <w:lang w:val="en-GB"/>
          </w:rPr>
          <w:t>0</w:t>
        </w:r>
      </w:ins>
      <w:r w:rsidRPr="004903A1">
        <w:rPr>
          <w:b w:val="0"/>
          <w:bCs/>
          <w:lang w:val="en-GB"/>
        </w:rPr>
        <w:t>.</w:t>
      </w:r>
    </w:p>
    <w:p w14:paraId="21D9331E" w14:textId="37BD0F2D" w:rsidR="00E3342E" w:rsidRPr="004903A1" w:rsidRDefault="00E3342E" w:rsidP="00466A4F">
      <w:pPr>
        <w:pStyle w:val="PPHeading"/>
        <w:jc w:val="both"/>
        <w:rPr>
          <w:b w:val="0"/>
          <w:bCs/>
          <w:lang w:val="en-GB"/>
        </w:rPr>
        <w:pPrChange w:id="83" w:author="Anders Andreasen" w:date="2022-01-15T13:36:00Z">
          <w:pPr>
            <w:pStyle w:val="PPHeading"/>
          </w:pPr>
        </w:pPrChange>
      </w:pPr>
      <w:r w:rsidRPr="004903A1">
        <w:rPr>
          <w:b w:val="0"/>
          <w:bCs/>
          <w:lang w:val="en-GB"/>
        </w:rPr>
        <w:t xml:space="preserve">The composition of the well fluid modelled both in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Pr="004903A1">
        <w:rPr>
          <w:b w:val="0"/>
          <w:bCs/>
          <w:lang w:val="en-GB"/>
        </w:rPr>
        <w:t xml:space="preserve"> and in the present work is taken from </w:t>
      </w:r>
      <w:r w:rsidRPr="00EB6B2F">
        <w:rPr>
          <w:b w:val="0"/>
          <w:bCs/>
          <w:lang w:val="en-GB"/>
        </w:rPr>
        <w:fldChar w:fldCharType="begin" w:fldLock="1"/>
      </w:r>
      <w:r w:rsidR="00CD3EF3">
        <w:rPr>
          <w:b w:val="0"/>
          <w:bCs/>
          <w:lang w:val="en-GB"/>
        </w:rPr>
        <w:instrText>ADDIN CSL_CITATION {"citationItems":[{"id":"ITEM-1","itemData":{"DOI":"10.1002/apj.159","ISSN":"1932-2143","abstract":"To achieve good separation between gas and liquid mixture coming out of a crude oil production system and to maximize hydrocarbon liquid recovery, it is necessary to use several separation stages at decreasing pressures and then adapting the pressure set-points to improve product separation and recovery at minimum cost. The aim of this study is to present an accurate methodology for optimizing separator pressures in the crude oil production unit. The new proposed methodology determines the optimum pressures of separators in different stages of separation and consequently optimizes the operating conditions. Using this new method, the optimum separator pressures for a 5724-m3/day oil production unit were determined. As a result, the oil recovery was increased by 6 and 5 m3/day during summer and winter seasons, respectively. In this work, the C7+ fraction was also treated as one cut and then breakdown of heavy fraction cuts (C7+ splitting) with respect to the most widely used distribution function (gamma probability function). The results obtained showed that the calculations with C7+ fraction breakdown is more accurate than definition of feed stream a with single C7+ fraction. © 2008 Curtin University of Technology and John Wiley &amp; Sons, Ltd.","author":[{"dropping-particle":"","family":"Bahadori","given":"Alireza","non-dropping-particle":"","parse-names":false,"suffix":""},{"dropping-particle":"","family":"Vuthaluru","given":"Hari B.","non-dropping-particle":"","parse-names":false,"suffix":""},{"dropping-particle":"","family":"Mokhatab","given":"Saeid","non-dropping-particle":"","parse-names":false,"suffix":""}],"container-title":"Asia-Pacific Journal of Chemical Engineering","id":"ITEM-1","issue":"4","issued":{"date-parts":[["2008","7","1"]]},"page":"380-386","publisher":"John Wiley &amp; Sons, Ltd","title":"Optimizing separator pressures in the multistage crude oil production unit","type":"article-journal","volume":"3"},"uris":["http://www.mendeley.com/documents/?uuid=5d4133ab-6934-4360-b65d-e22c29f622e4"]}],"mendeley":{"formattedCitation":"[21]","plainTextFormattedCitation":"[21]","previouslyFormattedCitation":"[20]"},"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[21]</w:t>
      </w:r>
      <w:r w:rsidRPr="00EB6B2F">
        <w:rPr>
          <w:b w:val="0"/>
          <w:bCs/>
          <w:lang w:val="en-GB"/>
        </w:rPr>
        <w:fldChar w:fldCharType="end"/>
      </w:r>
      <w:r w:rsidRPr="004903A1">
        <w:rPr>
          <w:b w:val="0"/>
          <w:bCs/>
          <w:lang w:val="en-GB"/>
        </w:rPr>
        <w:t>. The well fluid contains CO</w:t>
      </w:r>
      <w:r w:rsidRPr="004903A1">
        <w:rPr>
          <w:b w:val="0"/>
          <w:bCs/>
          <w:vertAlign w:val="subscript"/>
          <w:lang w:val="en-GB"/>
        </w:rPr>
        <w:t>2</w:t>
      </w:r>
      <w:r w:rsidRPr="004903A1">
        <w:rPr>
          <w:b w:val="0"/>
          <w:bCs/>
          <w:lang w:val="en-GB"/>
        </w:rPr>
        <w:t xml:space="preserve"> and simple alkanes from methane and up, and from C7+ the heavy fraction of the well fluid is characterized by 8 pseudo-components/hypotheticals. The Peng-Robinson equation of state is applied </w:t>
      </w:r>
      <w:r w:rsidRPr="00EB6B2F">
        <w:rPr>
          <w:b w:val="0"/>
          <w:bCs/>
          <w:lang w:val="en-GB"/>
        </w:rPr>
        <w:fldChar w:fldCharType="begin" w:fldLock="1"/>
      </w:r>
      <w:r w:rsidR="00CD3EF3">
        <w:rPr>
          <w:b w:val="0"/>
          <w:bCs/>
          <w:lang w:val="en-GB"/>
        </w:rPr>
        <w:instrText>ADDIN CSL_CITATION {"citationItems":[{"id":"ITEM-1","itemData":{"DOI":"10.1021/i160057a011","ISSN":"0196-4313","author":[{"dropping-particle":"","family":"Peng","given":"Ding-Yu","non-dropping-particle":"","parse-names":false,"suffix":""},{"dropping-particle":"","family":"Robinson","given":"Donald B.","non-dropping-particle":"","parse-names":false,"suffix":""}],"container-title":"Industrial &amp; Engineering Chemistry Fundamentals","id":"ITEM-1","issue":"1","issued":{"date-parts":[["1976","2"]]},"page":"59-64","title":"A New Two-Constant Equation of State","type":"article-journal","volume":"15"},"uris":["http://www.mendeley.com/documents/?uuid=57fafab9-d887-357f-8f17-3ef6a6bd8704"]}],"mendeley":{"formattedCitation":"[22]","plainTextFormattedCitation":"[22]","previouslyFormattedCitation":"[21]"},"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[22]</w:t>
      </w:r>
      <w:r w:rsidRPr="00EB6B2F">
        <w:rPr>
          <w:b w:val="0"/>
          <w:bCs/>
          <w:lang w:val="en-GB"/>
        </w:rPr>
        <w:fldChar w:fldCharType="end"/>
      </w:r>
      <w:r w:rsidRPr="004903A1">
        <w:rPr>
          <w:b w:val="0"/>
          <w:bCs/>
          <w:lang w:val="en-GB"/>
        </w:rPr>
        <w:t xml:space="preserve"> with both liquid density and thermodynamic departure functions being calculated using the equation of state. This is a change from the original source </w:t>
      </w:r>
      <w:r w:rsidRPr="00EB6B2F">
        <w:rPr>
          <w:b w:val="0"/>
          <w:bCs/>
          <w:lang w:val="en-GB"/>
        </w:rPr>
        <w:fldChar w:fldCharType="begin" w:fldLock="1"/>
      </w:r>
      <w:r w:rsidR="00494FE8">
        <w:rPr>
          <w:b w:val="0"/>
          <w:bCs/>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mendeley":{"formattedCitation":"[1]","plainTextFormattedCitation":"[1]","previouslyFormattedCitation":"[1]"},"properties":{"noteIndex":0},"schema":"https://github.com/citation-style-language/schema/raw/master/csl-citation.json"}</w:instrText>
      </w:r>
      <w:r w:rsidRPr="00EB6B2F">
        <w:rPr>
          <w:b w:val="0"/>
          <w:bCs/>
          <w:lang w:val="en-GB"/>
        </w:rPr>
        <w:fldChar w:fldCharType="separate"/>
      </w:r>
      <w:r w:rsidR="007E05B1" w:rsidRPr="007E05B1">
        <w:rPr>
          <w:b w:val="0"/>
          <w:bCs/>
          <w:noProof/>
          <w:lang w:val="en-GB"/>
        </w:rPr>
        <w:t>[1]</w:t>
      </w:r>
      <w:r w:rsidRPr="00EB6B2F">
        <w:rPr>
          <w:b w:val="0"/>
          <w:bCs/>
          <w:lang w:val="en-GB"/>
        </w:rPr>
        <w:fldChar w:fldCharType="end"/>
      </w:r>
      <w:r w:rsidR="00904A10" w:rsidRPr="004903A1">
        <w:rPr>
          <w:b w:val="0"/>
          <w:bCs/>
          <w:lang w:val="en-GB"/>
        </w:rPr>
        <w:t>,</w:t>
      </w:r>
      <w:r w:rsidRPr="004903A1">
        <w:rPr>
          <w:b w:val="0"/>
          <w:bCs/>
          <w:lang w:val="en-GB"/>
        </w:rPr>
        <w:t xml:space="preserve"> where COSTALD liquid density </w:t>
      </w:r>
      <w:r w:rsidRPr="00EB6B2F">
        <w:rPr>
          <w:b w:val="0"/>
          <w:bCs/>
          <w:lang w:val="en-GB"/>
        </w:rPr>
        <w:fldChar w:fldCharType="begin" w:fldLock="1"/>
      </w:r>
      <w:r w:rsidR="00CD3EF3">
        <w:rPr>
          <w:b w:val="0"/>
          <w:bCs/>
          <w:lang w:val="en-GB"/>
        </w:rPr>
        <w:instrText>ADDIN CSL_CITATION {"citationItems":[{"id":"ITEM-1","itemData":{"DOI":"10.1002/aic.690250412","author":[{"dropping-particle":"","family":"Hankinson","given":"Risdon W","non-dropping-particle":"","parse-names":false,"suffix":""},{"dropping-particle":"","family":"Thomson","given":"George H","non-dropping-particle":"","parse-names":false,"suffix":""}],"container-title":"AIChE Journal","id":"ITEM-1","issue":"4","issued":{"date-parts":[["1979"]]},"page":"653-663","title":"A new correlation for saturated densities of liquids and their mixtures","type":"article-journal","volume":"25"},"uris":["http://www.mendeley.com/documents/?uuid=a81b226c-4261-41b8-8b6a-02305532a866"]}],"mendeley":{"formattedCitation":"[23]","plainTextFormattedCitation":"[23]","previouslyFormattedCitation":"[22]"},"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[23]</w:t>
      </w:r>
      <w:r w:rsidRPr="00EB6B2F">
        <w:rPr>
          <w:b w:val="0"/>
          <w:bCs/>
          <w:lang w:val="en-GB"/>
        </w:rPr>
        <w:fldChar w:fldCharType="end"/>
      </w:r>
      <w:r w:rsidRPr="004903A1">
        <w:rPr>
          <w:b w:val="0"/>
          <w:bCs/>
          <w:lang w:val="en-GB"/>
        </w:rPr>
        <w:t xml:space="preserve"> was applied as well as Lee-Kesler for the departure functions. The change </w:t>
      </w:r>
      <w:r w:rsidR="00904A10" w:rsidRPr="004903A1">
        <w:rPr>
          <w:b w:val="0"/>
          <w:bCs/>
          <w:lang w:val="en-GB"/>
        </w:rPr>
        <w:t xml:space="preserve">of </w:t>
      </w:r>
      <w:r w:rsidRPr="004903A1">
        <w:rPr>
          <w:b w:val="0"/>
          <w:bCs/>
          <w:lang w:val="en-GB"/>
        </w:rPr>
        <w:t>liquid density was made</w:t>
      </w:r>
      <w:r w:rsidR="00904A10" w:rsidRPr="004903A1">
        <w:rPr>
          <w:b w:val="0"/>
          <w:bCs/>
          <w:lang w:val="en-GB"/>
        </w:rPr>
        <w:t>,</w:t>
      </w:r>
      <w:r w:rsidRPr="004903A1">
        <w:rPr>
          <w:b w:val="0"/>
          <w:bCs/>
          <w:lang w:val="en-GB"/>
        </w:rPr>
        <w:t xml:space="preserve"> since DWSIM does not implement COSTALD but uses </w:t>
      </w:r>
      <w:proofErr w:type="spellStart"/>
      <w:r w:rsidRPr="004903A1">
        <w:rPr>
          <w:b w:val="0"/>
          <w:bCs/>
          <w:lang w:val="en-GB"/>
        </w:rPr>
        <w:t>Rackett</w:t>
      </w:r>
      <w:proofErr w:type="spellEnd"/>
      <w:r w:rsidRPr="004903A1">
        <w:rPr>
          <w:b w:val="0"/>
          <w:bCs/>
          <w:lang w:val="en-GB"/>
        </w:rPr>
        <w:t xml:space="preserve"> for liquid density</w:t>
      </w:r>
      <w:ins w:id="84" w:author="Anders Andreasen" w:date="2022-01-15T23:51:00Z">
        <w:r w:rsidR="009F3E54">
          <w:rPr>
            <w:rStyle w:val="FootnoteReference"/>
            <w:b w:val="0"/>
            <w:bCs/>
            <w:lang w:val="en-GB"/>
          </w:rPr>
          <w:footnoteReference w:id="1"/>
        </w:r>
      </w:ins>
      <w:r w:rsidRPr="004903A1">
        <w:rPr>
          <w:b w:val="0"/>
          <w:bCs/>
          <w:lang w:val="en-GB"/>
        </w:rPr>
        <w:t xml:space="preserve">. </w:t>
      </w:r>
    </w:p>
    <w:p w14:paraId="175AD128" w14:textId="75CF0008" w:rsidR="00E3342E" w:rsidRPr="004903A1" w:rsidRDefault="00CC022A" w:rsidP="00466A4F">
      <w:pPr>
        <w:pStyle w:val="PPHeading"/>
        <w:jc w:val="both"/>
        <w:rPr>
          <w:b w:val="0"/>
          <w:bCs/>
          <w:lang w:val="en-GB"/>
        </w:rPr>
        <w:pPrChange w:id="87" w:author="Anders Andreasen" w:date="2022-01-15T13:36:00Z">
          <w:pPr>
            <w:pStyle w:val="PPHeading"/>
          </w:pPr>
        </w:pPrChange>
      </w:pPr>
      <w:bookmarkStart w:id="88" w:name="_Hlk93145455"/>
      <w:r w:rsidRPr="004903A1">
        <w:rPr>
          <w:b w:val="0"/>
          <w:bCs/>
          <w:lang w:val="en-GB"/>
        </w:rPr>
        <w:t xml:space="preserve">The 8 </w:t>
      </w:r>
      <w:r w:rsidR="00904A10" w:rsidRPr="004903A1">
        <w:rPr>
          <w:b w:val="0"/>
          <w:bCs/>
          <w:lang w:val="en-GB"/>
        </w:rPr>
        <w:t>pseudo-</w:t>
      </w:r>
      <w:r w:rsidRPr="004903A1">
        <w:rPr>
          <w:b w:val="0"/>
          <w:bCs/>
          <w:lang w:val="en-GB"/>
        </w:rPr>
        <w:t>components included have been specified by molecular weight and liquid density and with critical properties and ac</w:t>
      </w:r>
      <w:del w:id="89" w:author="Anders Andreasen" w:date="2022-01-15T13:23:00Z">
        <w:r w:rsidRPr="004903A1" w:rsidDel="006F4172">
          <w:rPr>
            <w:b w:val="0"/>
            <w:bCs/>
            <w:lang w:val="en-GB"/>
          </w:rPr>
          <w:delText>c</w:delText>
        </w:r>
      </w:del>
      <w:r w:rsidRPr="004903A1">
        <w:rPr>
          <w:b w:val="0"/>
          <w:bCs/>
          <w:lang w:val="en-GB"/>
        </w:rPr>
        <w:t xml:space="preserve">entric factors estimated by the </w:t>
      </w:r>
      <w:proofErr w:type="spellStart"/>
      <w:r w:rsidRPr="004903A1">
        <w:rPr>
          <w:b w:val="0"/>
          <w:bCs/>
          <w:lang w:val="en-GB"/>
        </w:rPr>
        <w:t>Twu</w:t>
      </w:r>
      <w:proofErr w:type="spellEnd"/>
      <w:r w:rsidRPr="004903A1">
        <w:rPr>
          <w:b w:val="0"/>
          <w:bCs/>
          <w:lang w:val="en-GB"/>
        </w:rPr>
        <w:t xml:space="preserve"> </w:t>
      </w:r>
      <w:r w:rsidRPr="004903A1">
        <w:rPr>
          <w:b w:val="0"/>
          <w:bCs/>
          <w:lang w:val="en-GB"/>
        </w:rPr>
        <w:t xml:space="preserve">method </w:t>
      </w:r>
      <w:r w:rsidRPr="00EB6B2F">
        <w:rPr>
          <w:b w:val="0"/>
          <w:bCs/>
          <w:lang w:val="en-GB"/>
        </w:rPr>
        <w:fldChar w:fldCharType="begin" w:fldLock="1"/>
      </w:r>
      <w:r w:rsidR="00CD3EF3">
        <w:rPr>
          <w:b w:val="0"/>
          <w:bCs/>
          <w:lang w:val="en-GB"/>
        </w:rPr>
        <w:instrText>ADDIN CSL_CITATION {"citationItems":[{"id":"ITEM-1","itemData":{"DOI":"10.1016/0378-3812(84)85027-X","author":[{"dropping-particle":"","family":"Twu","given":"Chorng H","non-dropping-particle":"","parse-names":false,"suffix":""}],"container-title":"Fluid Phase Equillibria","id":"ITEM-1","issue":"2","issued":{"date-parts":[["1984"]]},"page":"137-150","title":"An internally consistent correlation for predicting the critical properties and molecular weights of petroleum and coal-tar liquids","type":"article-journal","volume":"16"},"uris":["http://www.mendeley.com/documents/?uuid=b11d284b-b5d7-48fc-ae57-e83fa57bbdcb"]},{"id":"ITEM-2","itemData":{"DOI":"10.1016/0378-3812(94)80085-5","author":[{"dropping-particle":"","family":"Twu","given":"Chorng H","non-dropping-particle":"","parse-names":false,"suffix":""},{"dropping-particle":"","family":"Coon","given":"John E","non-dropping-particle":"","parse-names":false,"suffix":""},{"dropping-particle":"","family":"Cunningham","given":"John R","non-dropping-particle":"","parse-names":false,"suffix":""}],"container-title":"Fluid Phase Equilibria","id":"ITEM-2","issued":{"date-parts":[["1994"]]},"page":"19-31","title":"A generalized vapor pressure equation for heavy hydrocarbons","type":"article-journal","volume":"96"},"uris":["http://www.mendeley.com/documents/?uuid=e46911aa-fa43-4c36-9ec4-0ef58afa333e"]}],"mendeley":{"formattedCitation":"[24], [25]","plainTextFormattedCitation":"[24], [25]","previouslyFormattedCitation":"[23], [24]"},"properties":{"noteIndex":0},"schema":"https://github.com/citation-style-language/schema/raw/master/csl-citation.json"}</w:instrText>
      </w:r>
      <w:r w:rsidRPr="00EB6B2F">
        <w:rPr>
          <w:b w:val="0"/>
          <w:bCs/>
          <w:lang w:val="en-GB"/>
        </w:rPr>
        <w:fldChar w:fldCharType="separate"/>
      </w:r>
      <w:r w:rsidR="00CD3EF3" w:rsidRPr="00CD3EF3">
        <w:rPr>
          <w:b w:val="0"/>
          <w:bCs/>
          <w:noProof/>
          <w:lang w:val="en-GB"/>
        </w:rPr>
        <w:t>[24], [25]</w:t>
      </w:r>
      <w:r w:rsidRPr="00EB6B2F">
        <w:rPr>
          <w:b w:val="0"/>
          <w:bCs/>
          <w:lang w:val="en-GB"/>
        </w:rPr>
        <w:fldChar w:fldCharType="end"/>
      </w:r>
      <w:r w:rsidRPr="004903A1">
        <w:rPr>
          <w:b w:val="0"/>
          <w:bCs/>
          <w:lang w:val="en-GB"/>
        </w:rPr>
        <w:t>. The estimated properties have been used as input for the pseudo</w:t>
      </w:r>
      <w:r w:rsidR="00904A10" w:rsidRPr="004903A1">
        <w:rPr>
          <w:b w:val="0"/>
          <w:bCs/>
          <w:lang w:val="en-GB"/>
        </w:rPr>
        <w:t>-</w:t>
      </w:r>
      <w:r w:rsidRPr="004903A1">
        <w:rPr>
          <w:b w:val="0"/>
          <w:bCs/>
          <w:lang w:val="en-GB"/>
        </w:rPr>
        <w:t>components</w:t>
      </w:r>
      <w:r w:rsidR="00E02B43" w:rsidRPr="004903A1">
        <w:rPr>
          <w:b w:val="0"/>
          <w:bCs/>
          <w:lang w:val="en-GB"/>
        </w:rPr>
        <w:t xml:space="preserve">, instead of using </w:t>
      </w:r>
      <w:r w:rsidR="00904A10" w:rsidRPr="004903A1">
        <w:rPr>
          <w:b w:val="0"/>
          <w:bCs/>
          <w:lang w:val="en-GB"/>
        </w:rPr>
        <w:t xml:space="preserve">the </w:t>
      </w:r>
      <w:r w:rsidR="00E02B43" w:rsidRPr="004903A1">
        <w:rPr>
          <w:b w:val="0"/>
          <w:bCs/>
          <w:lang w:val="en-GB"/>
        </w:rPr>
        <w:t>built-in methods in DWSIM,</w:t>
      </w:r>
      <w:r w:rsidRPr="004903A1">
        <w:rPr>
          <w:b w:val="0"/>
          <w:bCs/>
          <w:lang w:val="en-GB"/>
        </w:rPr>
        <w:t xml:space="preserve"> for consistency between the two simulation models. </w:t>
      </w:r>
      <w:r w:rsidR="00E02B43" w:rsidRPr="004903A1">
        <w:rPr>
          <w:b w:val="0"/>
          <w:bCs/>
          <w:lang w:val="en-GB"/>
        </w:rPr>
        <w:t xml:space="preserve">The pseudo-component properties are listed in Table </w:t>
      </w:r>
      <w:r w:rsidR="003551A3" w:rsidRPr="004903A1">
        <w:rPr>
          <w:b w:val="0"/>
          <w:bCs/>
          <w:lang w:val="en-GB"/>
        </w:rPr>
        <w:t>2</w:t>
      </w:r>
      <w:r w:rsidR="00E02B43" w:rsidRPr="004903A1">
        <w:rPr>
          <w:b w:val="0"/>
          <w:bCs/>
          <w:lang w:val="en-GB"/>
        </w:rPr>
        <w:t>.</w:t>
      </w:r>
    </w:p>
    <w:bookmarkEnd w:id="88"/>
    <w:p w14:paraId="11DCB7F0" w14:textId="6AE729B8" w:rsidR="005E3437" w:rsidRPr="004903A1" w:rsidRDefault="005E3437" w:rsidP="00A60586">
      <w:pPr>
        <w:pStyle w:val="PPBodyMainText"/>
        <w:ind w:firstLine="0"/>
        <w:rPr>
          <w:lang w:val="en-GB"/>
        </w:rPr>
      </w:pPr>
    </w:p>
    <w:p w14:paraId="5067065A" w14:textId="72DA4C25" w:rsidR="00E02B43" w:rsidRPr="004903A1" w:rsidRDefault="00E02B43" w:rsidP="00E02B43">
      <w:pPr>
        <w:pStyle w:val="PPFigureTableCaption"/>
        <w:rPr>
          <w:lang w:val="en-GB"/>
        </w:rPr>
      </w:pPr>
      <w:r w:rsidRPr="004903A1">
        <w:rPr>
          <w:b/>
          <w:bCs/>
          <w:lang w:val="en-GB"/>
        </w:rPr>
        <w:t xml:space="preserve">Table </w:t>
      </w:r>
      <w:r w:rsidR="003551A3" w:rsidRPr="004903A1">
        <w:rPr>
          <w:b/>
          <w:bCs/>
          <w:lang w:val="en-GB"/>
        </w:rPr>
        <w:t>2</w:t>
      </w:r>
      <w:r w:rsidRPr="004903A1">
        <w:rPr>
          <w:lang w:val="en-GB"/>
        </w:rPr>
        <w:t xml:space="preserve"> Pseudo</w:t>
      </w:r>
      <w:r w:rsidR="00904A10" w:rsidRPr="004903A1">
        <w:rPr>
          <w:lang w:val="en-GB"/>
        </w:rPr>
        <w:t>-</w:t>
      </w:r>
      <w:r w:rsidRPr="004903A1">
        <w:rPr>
          <w:lang w:val="en-GB"/>
        </w:rPr>
        <w:t>component properties</w:t>
      </w:r>
    </w:p>
    <w:tbl>
      <w:tblPr>
        <w:tblW w:w="5000" w:type="pct"/>
        <w:tblCellMar>
          <w:left w:w="0" w:type="dxa"/>
          <w:right w:w="0" w:type="dxa"/>
        </w:tblCellMar>
        <w:tblLook w:val="04A0" w:firstRow="1" w:lastRow="0" w:firstColumn="1" w:lastColumn="0" w:noHBand="0" w:noVBand="1"/>
      </w:tblPr>
      <w:tblGrid>
        <w:gridCol w:w="800"/>
        <w:gridCol w:w="697"/>
        <w:gridCol w:w="665"/>
        <w:gridCol w:w="665"/>
        <w:gridCol w:w="1106"/>
        <w:gridCol w:w="801"/>
      </w:tblGrid>
      <w:tr w:rsidR="00E02B43" w:rsidRPr="004903A1" w14:paraId="5E81F5F9" w14:textId="77777777" w:rsidTr="00E02B43">
        <w:trPr>
          <w:trHeight w:val="297"/>
        </w:trPr>
        <w:tc>
          <w:tcPr>
            <w:tcW w:w="846" w:type="pct"/>
            <w:tcBorders>
              <w:top w:val="single" w:sz="4" w:space="0" w:color="auto"/>
              <w:left w:val="nil"/>
              <w:right w:val="nil"/>
            </w:tcBorders>
            <w:shd w:val="clear" w:color="auto" w:fill="auto"/>
            <w:tcMar>
              <w:top w:w="15" w:type="dxa"/>
              <w:left w:w="15" w:type="dxa"/>
              <w:bottom w:w="0" w:type="dxa"/>
              <w:right w:w="15" w:type="dxa"/>
            </w:tcMar>
            <w:vAlign w:val="bottom"/>
            <w:hideMark/>
          </w:tcPr>
          <w:p w14:paraId="7F5CFCE4" w14:textId="77777777" w:rsidR="00E02B43" w:rsidRPr="004903A1" w:rsidRDefault="00E02B43" w:rsidP="00E02B43">
            <w:pPr>
              <w:pStyle w:val="PPTableBody"/>
              <w:jc w:val="center"/>
              <w:rPr>
                <w:lang w:val="en-GB"/>
              </w:rPr>
            </w:pPr>
            <w:r w:rsidRPr="004903A1">
              <w:rPr>
                <w:lang w:val="en-GB"/>
              </w:rPr>
              <w:t>MW</w:t>
            </w:r>
          </w:p>
        </w:tc>
        <w:tc>
          <w:tcPr>
            <w:tcW w:w="736" w:type="pct"/>
            <w:tcBorders>
              <w:top w:val="single" w:sz="4" w:space="0" w:color="auto"/>
              <w:left w:val="nil"/>
              <w:right w:val="nil"/>
            </w:tcBorders>
            <w:shd w:val="clear" w:color="auto" w:fill="auto"/>
            <w:tcMar>
              <w:top w:w="15" w:type="dxa"/>
              <w:left w:w="15" w:type="dxa"/>
              <w:bottom w:w="0" w:type="dxa"/>
              <w:right w:w="15" w:type="dxa"/>
            </w:tcMar>
            <w:vAlign w:val="bottom"/>
          </w:tcPr>
          <w:p w14:paraId="2D5EB948" w14:textId="075293EC" w:rsidR="00E02B43" w:rsidRPr="004903A1" w:rsidRDefault="00E02B43" w:rsidP="00E02B43">
            <w:pPr>
              <w:pStyle w:val="PPTableBody"/>
              <w:jc w:val="center"/>
              <w:rPr>
                <w:vertAlign w:val="subscript"/>
                <w:lang w:val="en-GB"/>
              </w:rPr>
            </w:pPr>
            <w:proofErr w:type="spellStart"/>
            <w:r w:rsidRPr="004903A1">
              <w:rPr>
                <w:rFonts w:ascii="Verdana" w:hAnsi="Verdana"/>
                <w:lang w:val="en-GB"/>
              </w:rPr>
              <w:t>ρ</w:t>
            </w:r>
            <w:r w:rsidRPr="004903A1">
              <w:rPr>
                <w:vertAlign w:val="subscript"/>
                <w:lang w:val="en-GB"/>
              </w:rPr>
              <w:t>liquid</w:t>
            </w:r>
            <w:proofErr w:type="spellEnd"/>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25F6BBC6" w14:textId="77777777" w:rsidR="00E02B43" w:rsidRPr="004903A1" w:rsidRDefault="00E02B43" w:rsidP="00E02B43">
            <w:pPr>
              <w:pStyle w:val="PPTableBody"/>
              <w:jc w:val="center"/>
              <w:rPr>
                <w:lang w:val="en-GB"/>
              </w:rPr>
            </w:pPr>
            <w:r w:rsidRPr="004903A1">
              <w:rPr>
                <w:lang w:val="en-GB"/>
              </w:rPr>
              <w:t>T</w:t>
            </w:r>
            <w:r w:rsidRPr="004903A1">
              <w:rPr>
                <w:vertAlign w:val="subscript"/>
                <w:lang w:val="en-GB"/>
              </w:rPr>
              <w:t>c</w:t>
            </w:r>
          </w:p>
        </w:tc>
        <w:tc>
          <w:tcPr>
            <w:tcW w:w="702"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058E72C0" w14:textId="77777777" w:rsidR="00E02B43" w:rsidRPr="004903A1" w:rsidRDefault="00E02B43" w:rsidP="00E02B43">
            <w:pPr>
              <w:pStyle w:val="PPTableBody"/>
              <w:jc w:val="center"/>
              <w:rPr>
                <w:lang w:val="en-GB"/>
              </w:rPr>
            </w:pPr>
            <w:r w:rsidRPr="004903A1">
              <w:rPr>
                <w:lang w:val="en-GB"/>
              </w:rPr>
              <w:t>P</w:t>
            </w:r>
            <w:r w:rsidRPr="004903A1">
              <w:rPr>
                <w:vertAlign w:val="subscript"/>
                <w:lang w:val="en-GB"/>
              </w:rPr>
              <w:t>c</w:t>
            </w:r>
          </w:p>
        </w:tc>
        <w:tc>
          <w:tcPr>
            <w:tcW w:w="1168"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44D4DEBB" w14:textId="77777777" w:rsidR="00E02B43" w:rsidRPr="004903A1" w:rsidRDefault="00E02B43" w:rsidP="00E02B43">
            <w:pPr>
              <w:pStyle w:val="PPTableBody"/>
              <w:jc w:val="center"/>
              <w:rPr>
                <w:lang w:val="en-GB"/>
              </w:rPr>
            </w:pPr>
            <w:proofErr w:type="spellStart"/>
            <w:r w:rsidRPr="004903A1">
              <w:rPr>
                <w:lang w:val="en-GB"/>
              </w:rPr>
              <w:t>V</w:t>
            </w:r>
            <w:r w:rsidRPr="004903A1">
              <w:rPr>
                <w:vertAlign w:val="subscript"/>
                <w:lang w:val="en-GB"/>
              </w:rPr>
              <w:t>c</w:t>
            </w:r>
            <w:proofErr w:type="spellEnd"/>
          </w:p>
        </w:tc>
        <w:tc>
          <w:tcPr>
            <w:tcW w:w="846" w:type="pct"/>
            <w:tcBorders>
              <w:top w:val="single" w:sz="4" w:space="0" w:color="auto"/>
              <w:left w:val="nil"/>
              <w:right w:val="nil"/>
            </w:tcBorders>
            <w:shd w:val="clear" w:color="auto" w:fill="auto"/>
            <w:noWrap/>
            <w:tcMar>
              <w:top w:w="15" w:type="dxa"/>
              <w:left w:w="15" w:type="dxa"/>
              <w:bottom w:w="0" w:type="dxa"/>
              <w:right w:w="15" w:type="dxa"/>
            </w:tcMar>
            <w:vAlign w:val="bottom"/>
            <w:hideMark/>
          </w:tcPr>
          <w:p w14:paraId="35718181"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ω</w:t>
            </w:r>
          </w:p>
        </w:tc>
      </w:tr>
      <w:tr w:rsidR="00E02B43" w:rsidRPr="004903A1" w14:paraId="6275CB79" w14:textId="77777777" w:rsidTr="00E02B43">
        <w:trPr>
          <w:trHeight w:val="300"/>
        </w:trPr>
        <w:tc>
          <w:tcPr>
            <w:tcW w:w="84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AC62F91" w14:textId="29C311BF" w:rsidR="00E02B43" w:rsidRPr="004903A1" w:rsidRDefault="00466A4F" w:rsidP="00E02B43">
            <w:pPr>
              <w:pStyle w:val="PPTableBody"/>
              <w:jc w:val="center"/>
              <w:rPr>
                <w:lang w:val="en-GB"/>
              </w:rPr>
            </w:pPr>
            <w:ins w:id="90" w:author="Anders Andreasen" w:date="2022-01-15T13:37:00Z">
              <w:r>
                <w:rPr>
                  <w:lang w:val="en-GB"/>
                </w:rPr>
                <w:t>k</w:t>
              </w:r>
            </w:ins>
            <w:r w:rsidR="00E02B43" w:rsidRPr="004903A1">
              <w:rPr>
                <w:lang w:val="en-GB"/>
              </w:rPr>
              <w:t>g/</w:t>
            </w:r>
            <w:proofErr w:type="spellStart"/>
            <w:ins w:id="91" w:author="Anders Andreasen" w:date="2022-01-15T13:37:00Z">
              <w:r>
                <w:rPr>
                  <w:lang w:val="en-GB"/>
                </w:rPr>
                <w:t>k</w:t>
              </w:r>
            </w:ins>
            <w:r w:rsidR="00E02B43" w:rsidRPr="004903A1">
              <w:rPr>
                <w:lang w:val="en-GB"/>
              </w:rPr>
              <w:t>mol</w:t>
            </w:r>
            <w:ins w:id="92" w:author="Anders Andreasen" w:date="2022-01-15T13:37:00Z">
              <w:r>
                <w:rPr>
                  <w:lang w:val="en-GB"/>
                </w:rPr>
                <w:t>e</w:t>
              </w:r>
            </w:ins>
            <w:proofErr w:type="spellEnd"/>
          </w:p>
        </w:tc>
        <w:tc>
          <w:tcPr>
            <w:tcW w:w="736" w:type="pct"/>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01BACE8" w14:textId="77777777" w:rsidR="00E02B43" w:rsidRPr="004903A1" w:rsidRDefault="00E02B43" w:rsidP="00E02B43">
            <w:pPr>
              <w:pStyle w:val="PPTableBody"/>
              <w:jc w:val="center"/>
              <w:rPr>
                <w:lang w:val="en-GB"/>
              </w:rPr>
            </w:pPr>
            <w:r w:rsidRPr="004903A1">
              <w:rPr>
                <w:lang w:val="en-GB"/>
              </w:rPr>
              <w:t>kg/m</w:t>
            </w:r>
            <w:r w:rsidRPr="004903A1">
              <w:rPr>
                <w:vertAlign w:val="superscript"/>
                <w:lang w:val="en-GB"/>
              </w:rPr>
              <w:t>3</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0C53B51" w14:textId="1EF3888F" w:rsidR="00E02B43" w:rsidRPr="004903A1" w:rsidRDefault="00466A4F" w:rsidP="00E02B43">
            <w:pPr>
              <w:pStyle w:val="PPTableBody"/>
              <w:jc w:val="center"/>
              <w:rPr>
                <w:lang w:val="en-GB"/>
              </w:rPr>
            </w:pPr>
            <w:ins w:id="93" w:author="Anders Andreasen" w:date="2022-01-15T13:34:00Z">
              <w:r>
                <w:rPr>
                  <w:rFonts w:ascii="Verdana" w:hAnsi="Verdana"/>
                  <w:lang w:val="en-GB"/>
                </w:rPr>
                <w:t>°</w:t>
              </w:r>
            </w:ins>
            <w:r w:rsidR="00E02B43" w:rsidRPr="004903A1">
              <w:rPr>
                <w:lang w:val="en-GB"/>
              </w:rPr>
              <w:t>C</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9814FA4" w14:textId="77777777" w:rsidR="00E02B43" w:rsidRPr="004903A1" w:rsidRDefault="00E02B43" w:rsidP="00E02B43">
            <w:pPr>
              <w:pStyle w:val="PPTableBody"/>
              <w:jc w:val="center"/>
              <w:rPr>
                <w:lang w:val="en-GB"/>
              </w:rPr>
            </w:pPr>
            <w:proofErr w:type="spellStart"/>
            <w:r w:rsidRPr="004903A1">
              <w:rPr>
                <w:lang w:val="en-GB"/>
              </w:rPr>
              <w:t>barg</w:t>
            </w:r>
            <w:proofErr w:type="spellEnd"/>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0D92FC8" w14:textId="77777777" w:rsidR="00E02B43" w:rsidRPr="004903A1" w:rsidRDefault="00E02B43" w:rsidP="00E02B43">
            <w:pPr>
              <w:pStyle w:val="PPTableBody"/>
              <w:jc w:val="center"/>
              <w:rPr>
                <w:lang w:val="en-GB"/>
              </w:rPr>
            </w:pPr>
            <w:r w:rsidRPr="004903A1">
              <w:rPr>
                <w:lang w:val="en-GB"/>
              </w:rPr>
              <w:t>m</w:t>
            </w:r>
            <w:r w:rsidRPr="004903A1">
              <w:rPr>
                <w:vertAlign w:val="superscript"/>
                <w:lang w:val="en-GB"/>
              </w:rPr>
              <w:t>3</w:t>
            </w:r>
            <w:r w:rsidRPr="004903A1">
              <w:rPr>
                <w:lang w:val="en-GB"/>
              </w:rPr>
              <w:t>/</w:t>
            </w:r>
            <w:proofErr w:type="spellStart"/>
            <w:r w:rsidRPr="004903A1">
              <w:rPr>
                <w:lang w:val="en-GB"/>
              </w:rPr>
              <w:t>kmole</w:t>
            </w:r>
            <w:proofErr w:type="spellEnd"/>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70AC008" w14:textId="77777777" w:rsidR="00E02B43" w:rsidRPr="004903A1" w:rsidRDefault="00E02B43" w:rsidP="00E02B43">
            <w:pPr>
              <w:pStyle w:val="PPTableBody"/>
              <w:jc w:val="center"/>
              <w:rPr>
                <w:rFonts w:ascii="Verdana" w:hAnsi="Verdana"/>
                <w:lang w:val="en-GB"/>
              </w:rPr>
            </w:pPr>
            <w:r w:rsidRPr="004903A1">
              <w:rPr>
                <w:rFonts w:ascii="Verdana" w:hAnsi="Verdana"/>
                <w:lang w:val="en-GB"/>
              </w:rPr>
              <w:t>--</w:t>
            </w:r>
          </w:p>
        </w:tc>
      </w:tr>
      <w:tr w:rsidR="00E02B43" w:rsidRPr="004903A1" w14:paraId="3362C78B" w14:textId="77777777" w:rsidTr="00E02B43">
        <w:trPr>
          <w:trHeight w:val="300"/>
        </w:trPr>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C0BBAC2" w14:textId="77777777" w:rsidR="00E02B43" w:rsidRPr="004903A1" w:rsidRDefault="00E02B43" w:rsidP="00E02B43">
            <w:pPr>
              <w:pStyle w:val="PPTableBody"/>
              <w:jc w:val="center"/>
              <w:rPr>
                <w:lang w:val="en-GB"/>
              </w:rPr>
            </w:pPr>
            <w:r w:rsidRPr="004903A1">
              <w:rPr>
                <w:lang w:val="en-GB"/>
              </w:rPr>
              <w:t>108.47</w:t>
            </w:r>
          </w:p>
        </w:tc>
        <w:tc>
          <w:tcPr>
            <w:tcW w:w="73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90885E2" w14:textId="77777777" w:rsidR="00E02B43" w:rsidRPr="004903A1" w:rsidRDefault="00E02B43" w:rsidP="00E02B43">
            <w:pPr>
              <w:pStyle w:val="PPTableBody"/>
              <w:jc w:val="center"/>
              <w:rPr>
                <w:lang w:val="en-GB"/>
              </w:rPr>
            </w:pPr>
            <w:r w:rsidRPr="004903A1">
              <w:rPr>
                <w:lang w:val="en-GB"/>
              </w:rPr>
              <w:t>741.1</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67050E09" w14:textId="77777777" w:rsidR="00E02B43" w:rsidRPr="004903A1" w:rsidRDefault="00E02B43" w:rsidP="00E02B43">
            <w:pPr>
              <w:pStyle w:val="PPTableBody"/>
              <w:jc w:val="center"/>
              <w:rPr>
                <w:lang w:val="en-GB"/>
              </w:rPr>
            </w:pPr>
            <w:r w:rsidRPr="004903A1">
              <w:rPr>
                <w:lang w:val="en-GB"/>
              </w:rPr>
              <w:t>302.5</w:t>
            </w:r>
          </w:p>
        </w:tc>
        <w:tc>
          <w:tcPr>
            <w:tcW w:w="702"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7F84E6E" w14:textId="77777777" w:rsidR="00E02B43" w:rsidRPr="004903A1" w:rsidRDefault="00E02B43" w:rsidP="00E02B43">
            <w:pPr>
              <w:pStyle w:val="PPTableBody"/>
              <w:jc w:val="center"/>
              <w:rPr>
                <w:lang w:val="en-GB"/>
              </w:rPr>
            </w:pPr>
            <w:r w:rsidRPr="004903A1">
              <w:rPr>
                <w:lang w:val="en-GB"/>
              </w:rPr>
              <w:t>26.88</w:t>
            </w:r>
          </w:p>
        </w:tc>
        <w:tc>
          <w:tcPr>
            <w:tcW w:w="1168"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1BE59FAA" w14:textId="77777777" w:rsidR="00E02B43" w:rsidRPr="004903A1" w:rsidRDefault="00E02B43" w:rsidP="00E02B43">
            <w:pPr>
              <w:pStyle w:val="PPTableBody"/>
              <w:jc w:val="center"/>
              <w:rPr>
                <w:lang w:val="en-GB"/>
              </w:rPr>
            </w:pPr>
            <w:r w:rsidRPr="004903A1">
              <w:rPr>
                <w:lang w:val="en-GB"/>
              </w:rPr>
              <w:t>0.4470</w:t>
            </w:r>
          </w:p>
        </w:tc>
        <w:tc>
          <w:tcPr>
            <w:tcW w:w="846" w:type="pct"/>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532AFE18" w14:textId="77777777" w:rsidR="00E02B43" w:rsidRPr="004903A1" w:rsidRDefault="00E02B43" w:rsidP="00E02B43">
            <w:pPr>
              <w:pStyle w:val="PPTableBody"/>
              <w:jc w:val="center"/>
              <w:rPr>
                <w:lang w:val="en-GB"/>
              </w:rPr>
            </w:pPr>
            <w:r w:rsidRPr="004903A1">
              <w:rPr>
                <w:lang w:val="en-GB"/>
              </w:rPr>
              <w:t>0.3265</w:t>
            </w:r>
          </w:p>
        </w:tc>
      </w:tr>
      <w:tr w:rsidR="00E02B43" w:rsidRPr="004903A1" w14:paraId="615D622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F8DFDC1" w14:textId="77777777" w:rsidR="00E02B43" w:rsidRPr="004903A1" w:rsidRDefault="00E02B43" w:rsidP="00E02B43">
            <w:pPr>
              <w:pStyle w:val="PPTableBody"/>
              <w:jc w:val="center"/>
              <w:rPr>
                <w:lang w:val="en-GB"/>
              </w:rPr>
            </w:pPr>
            <w:r w:rsidRPr="004903A1">
              <w:rPr>
                <w:lang w:val="en-GB"/>
              </w:rPr>
              <w:t>120.40</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354CC249" w14:textId="77777777" w:rsidR="00E02B43" w:rsidRPr="004903A1" w:rsidRDefault="00E02B43" w:rsidP="00E02B43">
            <w:pPr>
              <w:pStyle w:val="PPTableBody"/>
              <w:jc w:val="center"/>
              <w:rPr>
                <w:lang w:val="en-GB"/>
              </w:rPr>
            </w:pPr>
            <w:r w:rsidRPr="004903A1">
              <w:rPr>
                <w:lang w:val="en-GB"/>
              </w:rPr>
              <w:t>755.0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CC63705" w14:textId="77777777" w:rsidR="00E02B43" w:rsidRPr="004903A1" w:rsidRDefault="00E02B43" w:rsidP="00E02B43">
            <w:pPr>
              <w:pStyle w:val="PPTableBody"/>
              <w:jc w:val="center"/>
              <w:rPr>
                <w:lang w:val="en-GB"/>
              </w:rPr>
            </w:pPr>
            <w:r w:rsidRPr="004903A1">
              <w:rPr>
                <w:lang w:val="en-GB"/>
              </w:rPr>
              <w:t>326.3</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3B39A61D" w14:textId="77777777" w:rsidR="00E02B43" w:rsidRPr="004903A1" w:rsidRDefault="00E02B43" w:rsidP="00E02B43">
            <w:pPr>
              <w:pStyle w:val="PPTableBody"/>
              <w:jc w:val="center"/>
              <w:rPr>
                <w:lang w:val="en-GB"/>
              </w:rPr>
            </w:pPr>
            <w:r w:rsidRPr="004903A1">
              <w:rPr>
                <w:lang w:val="en-GB"/>
              </w:rPr>
              <w:t>24.90</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DA68492" w14:textId="77777777" w:rsidR="00E02B43" w:rsidRPr="004903A1" w:rsidRDefault="00E02B43" w:rsidP="00E02B43">
            <w:pPr>
              <w:pStyle w:val="PPTableBody"/>
              <w:jc w:val="center"/>
              <w:rPr>
                <w:lang w:val="en-GB"/>
              </w:rPr>
            </w:pPr>
            <w:r w:rsidRPr="004903A1">
              <w:rPr>
                <w:lang w:val="en-GB"/>
              </w:rPr>
              <w:t>0.4940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838AD4D" w14:textId="77777777" w:rsidR="00E02B43" w:rsidRPr="004903A1" w:rsidRDefault="00E02B43" w:rsidP="00E02B43">
            <w:pPr>
              <w:pStyle w:val="PPTableBody"/>
              <w:jc w:val="center"/>
              <w:rPr>
                <w:lang w:val="en-GB"/>
              </w:rPr>
            </w:pPr>
            <w:r w:rsidRPr="004903A1">
              <w:rPr>
                <w:lang w:val="en-GB"/>
              </w:rPr>
              <w:t>0.3631</w:t>
            </w:r>
          </w:p>
        </w:tc>
      </w:tr>
      <w:tr w:rsidR="00E02B43" w:rsidRPr="004903A1" w14:paraId="58D8BE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68A48D4" w14:textId="77777777" w:rsidR="00E02B43" w:rsidRPr="004903A1" w:rsidRDefault="00E02B43" w:rsidP="00E02B43">
            <w:pPr>
              <w:pStyle w:val="PPTableBody"/>
              <w:jc w:val="center"/>
              <w:rPr>
                <w:lang w:val="en-GB"/>
              </w:rPr>
            </w:pPr>
            <w:r w:rsidRPr="004903A1">
              <w:rPr>
                <w:lang w:val="en-GB"/>
              </w:rPr>
              <w:t>133.63</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1218D9BD" w14:textId="77777777" w:rsidR="00E02B43" w:rsidRPr="004903A1" w:rsidRDefault="00E02B43" w:rsidP="00E02B43">
            <w:pPr>
              <w:pStyle w:val="PPTableBody"/>
              <w:jc w:val="center"/>
              <w:rPr>
                <w:lang w:val="en-GB"/>
              </w:rPr>
            </w:pPr>
            <w:r w:rsidRPr="004903A1">
              <w:rPr>
                <w:lang w:val="en-GB"/>
              </w:rPr>
              <w:t>769.5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E65F0A4" w14:textId="77777777" w:rsidR="00E02B43" w:rsidRPr="004903A1" w:rsidRDefault="00E02B43" w:rsidP="00E02B43">
            <w:pPr>
              <w:pStyle w:val="PPTableBody"/>
              <w:jc w:val="center"/>
              <w:rPr>
                <w:lang w:val="en-GB"/>
              </w:rPr>
            </w:pPr>
            <w:r w:rsidRPr="004903A1">
              <w:rPr>
                <w:lang w:val="en-GB"/>
              </w:rPr>
              <w:t>351.2</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7CD9A46" w14:textId="77777777" w:rsidR="00E02B43" w:rsidRPr="004903A1" w:rsidRDefault="00E02B43" w:rsidP="00E02B43">
            <w:pPr>
              <w:pStyle w:val="PPTableBody"/>
              <w:jc w:val="center"/>
              <w:rPr>
                <w:lang w:val="en-GB"/>
              </w:rPr>
            </w:pPr>
            <w:r w:rsidRPr="004903A1">
              <w:rPr>
                <w:lang w:val="en-GB"/>
              </w:rPr>
              <w:t>23.04</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75A428F9" w14:textId="77777777" w:rsidR="00E02B43" w:rsidRPr="004903A1" w:rsidRDefault="00E02B43" w:rsidP="00E02B43">
            <w:pPr>
              <w:pStyle w:val="PPTableBody"/>
              <w:jc w:val="center"/>
              <w:rPr>
                <w:lang w:val="en-GB"/>
              </w:rPr>
            </w:pPr>
            <w:r w:rsidRPr="004903A1">
              <w:rPr>
                <w:lang w:val="en-GB"/>
              </w:rPr>
              <w:t>0.5464</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4C57B" w14:textId="77777777" w:rsidR="00E02B43" w:rsidRPr="004903A1" w:rsidRDefault="00E02B43" w:rsidP="00E02B43">
            <w:pPr>
              <w:pStyle w:val="PPTableBody"/>
              <w:jc w:val="center"/>
              <w:rPr>
                <w:lang w:val="en-GB"/>
              </w:rPr>
            </w:pPr>
            <w:r w:rsidRPr="004903A1">
              <w:rPr>
                <w:lang w:val="en-GB"/>
              </w:rPr>
              <w:t>0.4021</w:t>
            </w:r>
          </w:p>
        </w:tc>
      </w:tr>
      <w:tr w:rsidR="00E02B43" w:rsidRPr="004903A1" w14:paraId="0D963F22"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0E076A6E" w14:textId="77777777" w:rsidR="00E02B43" w:rsidRPr="004903A1" w:rsidRDefault="00E02B43" w:rsidP="00E02B43">
            <w:pPr>
              <w:pStyle w:val="PPTableBody"/>
              <w:jc w:val="center"/>
              <w:rPr>
                <w:lang w:val="en-GB"/>
              </w:rPr>
            </w:pPr>
            <w:r w:rsidRPr="004903A1">
              <w:rPr>
                <w:lang w:val="en-GB"/>
              </w:rPr>
              <w:t>164.78</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D8AB4E2" w14:textId="77777777" w:rsidR="00E02B43" w:rsidRPr="004903A1" w:rsidRDefault="00E02B43" w:rsidP="00E02B43">
            <w:pPr>
              <w:pStyle w:val="PPTableBody"/>
              <w:jc w:val="center"/>
              <w:rPr>
                <w:lang w:val="en-GB"/>
              </w:rPr>
            </w:pPr>
            <w:r w:rsidRPr="004903A1">
              <w:rPr>
                <w:lang w:val="en-GB"/>
              </w:rPr>
              <w:t>799.0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5D4A2169" w14:textId="77777777" w:rsidR="00E02B43" w:rsidRPr="004903A1" w:rsidRDefault="00E02B43" w:rsidP="00E02B43">
            <w:pPr>
              <w:pStyle w:val="PPTableBody"/>
              <w:jc w:val="center"/>
              <w:rPr>
                <w:lang w:val="en-GB"/>
              </w:rPr>
            </w:pPr>
            <w:r w:rsidRPr="004903A1">
              <w:rPr>
                <w:lang w:val="en-GB"/>
              </w:rPr>
              <w:t>394.9</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7FF094C7" w14:textId="77777777" w:rsidR="00E02B43" w:rsidRPr="004903A1" w:rsidRDefault="00E02B43" w:rsidP="00E02B43">
            <w:pPr>
              <w:pStyle w:val="PPTableBody"/>
              <w:jc w:val="center"/>
              <w:rPr>
                <w:lang w:val="en-GB"/>
              </w:rPr>
            </w:pPr>
            <w:r w:rsidRPr="004903A1">
              <w:rPr>
                <w:lang w:val="en-GB"/>
              </w:rPr>
              <w:t>20.62</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4B889C1D" w14:textId="77777777" w:rsidR="00E02B43" w:rsidRPr="004903A1" w:rsidRDefault="00E02B43" w:rsidP="00E02B43">
            <w:pPr>
              <w:pStyle w:val="PPTableBody"/>
              <w:jc w:val="center"/>
              <w:rPr>
                <w:lang w:val="en-GB"/>
              </w:rPr>
            </w:pPr>
            <w:r w:rsidRPr="004903A1">
              <w:rPr>
                <w:lang w:val="en-GB"/>
              </w:rPr>
              <w:t>0.6359</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2D9EE42" w14:textId="77777777" w:rsidR="00E02B43" w:rsidRPr="004903A1" w:rsidRDefault="00E02B43" w:rsidP="00E02B43">
            <w:pPr>
              <w:pStyle w:val="PPTableBody"/>
              <w:jc w:val="center"/>
              <w:rPr>
                <w:lang w:val="en-GB"/>
              </w:rPr>
            </w:pPr>
            <w:r w:rsidRPr="004903A1">
              <w:rPr>
                <w:lang w:val="en-GB"/>
              </w:rPr>
              <w:t>0.4654</w:t>
            </w:r>
          </w:p>
        </w:tc>
      </w:tr>
      <w:tr w:rsidR="00E02B43" w:rsidRPr="004903A1" w14:paraId="78FEEBF0"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800B711" w14:textId="77777777" w:rsidR="00E02B43" w:rsidRPr="004903A1" w:rsidRDefault="00E02B43" w:rsidP="00E02B43">
            <w:pPr>
              <w:pStyle w:val="PPTableBody"/>
              <w:jc w:val="center"/>
              <w:rPr>
                <w:lang w:val="en-GB"/>
              </w:rPr>
            </w:pPr>
            <w:r w:rsidRPr="004903A1">
              <w:rPr>
                <w:lang w:val="en-GB"/>
              </w:rPr>
              <w:t>215.94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2E7BFE77" w14:textId="77777777" w:rsidR="00E02B43" w:rsidRPr="004903A1" w:rsidRDefault="00E02B43" w:rsidP="00E02B43">
            <w:pPr>
              <w:pStyle w:val="PPTableBody"/>
              <w:jc w:val="center"/>
              <w:rPr>
                <w:lang w:val="en-GB"/>
              </w:rPr>
            </w:pPr>
            <w:r w:rsidRPr="004903A1">
              <w:rPr>
                <w:lang w:val="en-GB"/>
              </w:rPr>
              <w:t>838.7</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65DDD54C" w14:textId="77777777" w:rsidR="00E02B43" w:rsidRPr="004903A1" w:rsidRDefault="00E02B43" w:rsidP="00E02B43">
            <w:pPr>
              <w:pStyle w:val="PPTableBody"/>
              <w:jc w:val="center"/>
              <w:rPr>
                <w:lang w:val="en-GB"/>
              </w:rPr>
            </w:pPr>
            <w:r w:rsidRPr="004903A1">
              <w:rPr>
                <w:lang w:val="en-GB"/>
              </w:rPr>
              <w:t>454.0</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0A4CBC0C" w14:textId="77777777" w:rsidR="00E02B43" w:rsidRPr="004903A1" w:rsidRDefault="00E02B43" w:rsidP="00E02B43">
            <w:pPr>
              <w:pStyle w:val="PPTableBody"/>
              <w:jc w:val="center"/>
              <w:rPr>
                <w:lang w:val="en-GB"/>
              </w:rPr>
            </w:pPr>
            <w:r w:rsidRPr="004903A1">
              <w:rPr>
                <w:lang w:val="en-GB"/>
              </w:rPr>
              <w:t>18.01</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3CD6E05E" w14:textId="77777777" w:rsidR="00E02B43" w:rsidRPr="004903A1" w:rsidRDefault="00E02B43" w:rsidP="00E02B43">
            <w:pPr>
              <w:pStyle w:val="PPTableBody"/>
              <w:jc w:val="center"/>
              <w:rPr>
                <w:lang w:val="en-GB"/>
              </w:rPr>
            </w:pPr>
            <w:r w:rsidRPr="004903A1">
              <w:rPr>
                <w:lang w:val="en-GB"/>
              </w:rPr>
              <w:t>0.7636</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1A6A3EFB" w14:textId="77777777" w:rsidR="00E02B43" w:rsidRPr="004903A1" w:rsidRDefault="00E02B43" w:rsidP="00E02B43">
            <w:pPr>
              <w:pStyle w:val="PPTableBody"/>
              <w:jc w:val="center"/>
              <w:rPr>
                <w:lang w:val="en-GB"/>
              </w:rPr>
            </w:pPr>
            <w:r w:rsidRPr="004903A1">
              <w:rPr>
                <w:lang w:val="en-GB"/>
              </w:rPr>
              <w:t>0.5594</w:t>
            </w:r>
          </w:p>
        </w:tc>
      </w:tr>
      <w:tr w:rsidR="00E02B43" w:rsidRPr="004903A1" w14:paraId="26C64C3F" w14:textId="77777777" w:rsidTr="00E02B43">
        <w:trPr>
          <w:trHeight w:val="300"/>
        </w:trPr>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66AE3E56" w14:textId="77777777" w:rsidR="00E02B43" w:rsidRPr="004903A1" w:rsidRDefault="00E02B43" w:rsidP="00E02B43">
            <w:pPr>
              <w:pStyle w:val="PPTableBody"/>
              <w:jc w:val="center"/>
              <w:rPr>
                <w:lang w:val="en-GB"/>
              </w:rPr>
            </w:pPr>
            <w:r w:rsidRPr="004903A1">
              <w:rPr>
                <w:lang w:val="en-GB"/>
              </w:rPr>
              <w:t>274.34</w:t>
            </w:r>
          </w:p>
        </w:tc>
        <w:tc>
          <w:tcPr>
            <w:tcW w:w="736" w:type="pct"/>
            <w:tcBorders>
              <w:top w:val="nil"/>
              <w:left w:val="nil"/>
              <w:bottom w:val="nil"/>
              <w:right w:val="nil"/>
            </w:tcBorders>
            <w:shd w:val="clear" w:color="auto" w:fill="auto"/>
            <w:noWrap/>
            <w:tcMar>
              <w:top w:w="15" w:type="dxa"/>
              <w:left w:w="15" w:type="dxa"/>
              <w:bottom w:w="0" w:type="dxa"/>
              <w:right w:w="15" w:type="dxa"/>
            </w:tcMar>
            <w:vAlign w:val="bottom"/>
            <w:hideMark/>
          </w:tcPr>
          <w:p w14:paraId="459A55AA" w14:textId="77777777" w:rsidR="00E02B43" w:rsidRPr="004903A1" w:rsidRDefault="00E02B43" w:rsidP="00E02B43">
            <w:pPr>
              <w:pStyle w:val="PPTableBody"/>
              <w:jc w:val="center"/>
              <w:rPr>
                <w:lang w:val="en-GB"/>
              </w:rPr>
            </w:pPr>
            <w:r w:rsidRPr="004903A1">
              <w:rPr>
                <w:lang w:val="en-GB"/>
              </w:rPr>
              <w:t>875.4</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4CD52E3A" w14:textId="77777777" w:rsidR="00E02B43" w:rsidRPr="004903A1" w:rsidRDefault="00E02B43" w:rsidP="00E02B43">
            <w:pPr>
              <w:pStyle w:val="PPTableBody"/>
              <w:jc w:val="center"/>
              <w:rPr>
                <w:lang w:val="en-GB"/>
              </w:rPr>
            </w:pPr>
            <w:r w:rsidRPr="004903A1">
              <w:rPr>
                <w:lang w:val="en-GB"/>
              </w:rPr>
              <w:t>517.5</w:t>
            </w:r>
          </w:p>
        </w:tc>
        <w:tc>
          <w:tcPr>
            <w:tcW w:w="702" w:type="pct"/>
            <w:tcBorders>
              <w:top w:val="nil"/>
              <w:left w:val="nil"/>
              <w:bottom w:val="nil"/>
              <w:right w:val="nil"/>
            </w:tcBorders>
            <w:shd w:val="clear" w:color="auto" w:fill="auto"/>
            <w:noWrap/>
            <w:tcMar>
              <w:top w:w="15" w:type="dxa"/>
              <w:left w:w="15" w:type="dxa"/>
              <w:bottom w:w="0" w:type="dxa"/>
              <w:right w:w="15" w:type="dxa"/>
            </w:tcMar>
            <w:vAlign w:val="bottom"/>
            <w:hideMark/>
          </w:tcPr>
          <w:p w14:paraId="295B4E40" w14:textId="77777777" w:rsidR="00E02B43" w:rsidRPr="004903A1" w:rsidRDefault="00E02B43" w:rsidP="00E02B43">
            <w:pPr>
              <w:pStyle w:val="PPTableBody"/>
              <w:jc w:val="center"/>
              <w:rPr>
                <w:lang w:val="en-GB"/>
              </w:rPr>
            </w:pPr>
            <w:r w:rsidRPr="004903A1">
              <w:rPr>
                <w:lang w:val="en-GB"/>
              </w:rPr>
              <w:t>15.33</w:t>
            </w:r>
          </w:p>
        </w:tc>
        <w:tc>
          <w:tcPr>
            <w:tcW w:w="1168" w:type="pct"/>
            <w:tcBorders>
              <w:top w:val="nil"/>
              <w:left w:val="nil"/>
              <w:bottom w:val="nil"/>
              <w:right w:val="nil"/>
            </w:tcBorders>
            <w:shd w:val="clear" w:color="auto" w:fill="auto"/>
            <w:noWrap/>
            <w:tcMar>
              <w:top w:w="15" w:type="dxa"/>
              <w:left w:w="15" w:type="dxa"/>
              <w:bottom w:w="0" w:type="dxa"/>
              <w:right w:w="15" w:type="dxa"/>
            </w:tcMar>
            <w:vAlign w:val="bottom"/>
            <w:hideMark/>
          </w:tcPr>
          <w:p w14:paraId="2ED5A54C" w14:textId="77777777" w:rsidR="00E02B43" w:rsidRPr="004903A1" w:rsidRDefault="00E02B43" w:rsidP="00E02B43">
            <w:pPr>
              <w:pStyle w:val="PPTableBody"/>
              <w:jc w:val="center"/>
              <w:rPr>
                <w:lang w:val="en-GB"/>
              </w:rPr>
            </w:pPr>
            <w:r w:rsidRPr="004903A1">
              <w:rPr>
                <w:lang w:val="en-GB"/>
              </w:rPr>
              <w:t>0.9290</w:t>
            </w:r>
          </w:p>
        </w:tc>
        <w:tc>
          <w:tcPr>
            <w:tcW w:w="846" w:type="pct"/>
            <w:tcBorders>
              <w:top w:val="nil"/>
              <w:left w:val="nil"/>
              <w:bottom w:val="nil"/>
              <w:right w:val="nil"/>
            </w:tcBorders>
            <w:shd w:val="clear" w:color="auto" w:fill="auto"/>
            <w:noWrap/>
            <w:tcMar>
              <w:top w:w="15" w:type="dxa"/>
              <w:left w:w="15" w:type="dxa"/>
              <w:bottom w:w="0" w:type="dxa"/>
              <w:right w:w="15" w:type="dxa"/>
            </w:tcMar>
            <w:vAlign w:val="bottom"/>
            <w:hideMark/>
          </w:tcPr>
          <w:p w14:paraId="5533295A" w14:textId="77777777" w:rsidR="00E02B43" w:rsidRPr="004903A1" w:rsidRDefault="00E02B43" w:rsidP="00E02B43">
            <w:pPr>
              <w:pStyle w:val="PPTableBody"/>
              <w:jc w:val="center"/>
              <w:rPr>
                <w:lang w:val="en-GB"/>
              </w:rPr>
            </w:pPr>
            <w:r w:rsidRPr="004903A1">
              <w:rPr>
                <w:lang w:val="en-GB"/>
              </w:rPr>
              <w:t>0.6870</w:t>
            </w:r>
          </w:p>
        </w:tc>
      </w:tr>
      <w:tr w:rsidR="00E02B43" w:rsidRPr="004903A1" w14:paraId="4CB9F87F" w14:textId="77777777" w:rsidTr="00E02B43">
        <w:trPr>
          <w:trHeight w:val="300"/>
        </w:trPr>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2067CB9B" w14:textId="77777777" w:rsidR="00E02B43" w:rsidRPr="004903A1" w:rsidRDefault="00E02B43" w:rsidP="00E02B43">
            <w:pPr>
              <w:pStyle w:val="PPTableBody"/>
              <w:jc w:val="center"/>
              <w:rPr>
                <w:lang w:val="en-GB"/>
              </w:rPr>
            </w:pPr>
            <w:r w:rsidRPr="004903A1">
              <w:rPr>
                <w:lang w:val="en-GB"/>
              </w:rPr>
              <w:t>334.92</w:t>
            </w:r>
          </w:p>
        </w:tc>
        <w:tc>
          <w:tcPr>
            <w:tcW w:w="736" w:type="pct"/>
            <w:tcBorders>
              <w:top w:val="nil"/>
              <w:left w:val="nil"/>
              <w:right w:val="nil"/>
            </w:tcBorders>
            <w:shd w:val="clear" w:color="auto" w:fill="auto"/>
            <w:noWrap/>
            <w:tcMar>
              <w:top w:w="15" w:type="dxa"/>
              <w:left w:w="15" w:type="dxa"/>
              <w:bottom w:w="0" w:type="dxa"/>
              <w:right w:w="15" w:type="dxa"/>
            </w:tcMar>
            <w:vAlign w:val="bottom"/>
            <w:hideMark/>
          </w:tcPr>
          <w:p w14:paraId="48FAAE0F" w14:textId="77777777" w:rsidR="00E02B43" w:rsidRPr="004903A1" w:rsidRDefault="00E02B43" w:rsidP="00E02B43">
            <w:pPr>
              <w:pStyle w:val="PPTableBody"/>
              <w:jc w:val="center"/>
              <w:rPr>
                <w:lang w:val="en-GB"/>
              </w:rPr>
            </w:pPr>
            <w:r w:rsidRPr="004903A1">
              <w:rPr>
                <w:lang w:val="en-GB"/>
              </w:rPr>
              <w:t>907.3</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3F44A7E" w14:textId="77777777" w:rsidR="00E02B43" w:rsidRPr="004903A1" w:rsidRDefault="00E02B43" w:rsidP="00E02B43">
            <w:pPr>
              <w:pStyle w:val="PPTableBody"/>
              <w:jc w:val="center"/>
              <w:rPr>
                <w:lang w:val="en-GB"/>
              </w:rPr>
            </w:pPr>
            <w:r w:rsidRPr="004903A1">
              <w:rPr>
                <w:lang w:val="en-GB"/>
              </w:rPr>
              <w:t>574.5</w:t>
            </w:r>
          </w:p>
        </w:tc>
        <w:tc>
          <w:tcPr>
            <w:tcW w:w="702" w:type="pct"/>
            <w:tcBorders>
              <w:top w:val="nil"/>
              <w:left w:val="nil"/>
              <w:right w:val="nil"/>
            </w:tcBorders>
            <w:shd w:val="clear" w:color="auto" w:fill="auto"/>
            <w:noWrap/>
            <w:tcMar>
              <w:top w:w="15" w:type="dxa"/>
              <w:left w:w="15" w:type="dxa"/>
              <w:bottom w:w="0" w:type="dxa"/>
              <w:right w:w="15" w:type="dxa"/>
            </w:tcMar>
            <w:vAlign w:val="bottom"/>
            <w:hideMark/>
          </w:tcPr>
          <w:p w14:paraId="5DDAA3D4" w14:textId="77777777" w:rsidR="00E02B43" w:rsidRPr="004903A1" w:rsidRDefault="00E02B43" w:rsidP="00E02B43">
            <w:pPr>
              <w:pStyle w:val="PPTableBody"/>
              <w:jc w:val="center"/>
              <w:rPr>
                <w:lang w:val="en-GB"/>
              </w:rPr>
            </w:pPr>
            <w:r w:rsidRPr="004903A1">
              <w:rPr>
                <w:lang w:val="en-GB"/>
              </w:rPr>
              <w:t>13.40</w:t>
            </w:r>
          </w:p>
        </w:tc>
        <w:tc>
          <w:tcPr>
            <w:tcW w:w="1168" w:type="pct"/>
            <w:tcBorders>
              <w:top w:val="nil"/>
              <w:left w:val="nil"/>
              <w:right w:val="nil"/>
            </w:tcBorders>
            <w:shd w:val="clear" w:color="auto" w:fill="auto"/>
            <w:noWrap/>
            <w:tcMar>
              <w:top w:w="15" w:type="dxa"/>
              <w:left w:w="15" w:type="dxa"/>
              <w:bottom w:w="0" w:type="dxa"/>
              <w:right w:w="15" w:type="dxa"/>
            </w:tcMar>
            <w:vAlign w:val="bottom"/>
            <w:hideMark/>
          </w:tcPr>
          <w:p w14:paraId="27CBF6FA" w14:textId="77777777" w:rsidR="00E02B43" w:rsidRPr="004903A1" w:rsidRDefault="00E02B43" w:rsidP="00E02B43">
            <w:pPr>
              <w:pStyle w:val="PPTableBody"/>
              <w:jc w:val="center"/>
              <w:rPr>
                <w:lang w:val="en-GB"/>
              </w:rPr>
            </w:pPr>
            <w:r w:rsidRPr="004903A1">
              <w:rPr>
                <w:lang w:val="en-GB"/>
              </w:rPr>
              <w:t>1.0842</w:t>
            </w:r>
          </w:p>
        </w:tc>
        <w:tc>
          <w:tcPr>
            <w:tcW w:w="846" w:type="pct"/>
            <w:tcBorders>
              <w:top w:val="nil"/>
              <w:left w:val="nil"/>
              <w:right w:val="nil"/>
            </w:tcBorders>
            <w:shd w:val="clear" w:color="auto" w:fill="auto"/>
            <w:noWrap/>
            <w:tcMar>
              <w:top w:w="15" w:type="dxa"/>
              <w:left w:w="15" w:type="dxa"/>
              <w:bottom w:w="0" w:type="dxa"/>
              <w:right w:w="15" w:type="dxa"/>
            </w:tcMar>
            <w:vAlign w:val="bottom"/>
            <w:hideMark/>
          </w:tcPr>
          <w:p w14:paraId="56CE8B11" w14:textId="77777777" w:rsidR="00E02B43" w:rsidRPr="004903A1" w:rsidRDefault="00E02B43" w:rsidP="00E02B43">
            <w:pPr>
              <w:pStyle w:val="PPTableBody"/>
              <w:jc w:val="center"/>
              <w:rPr>
                <w:lang w:val="en-GB"/>
              </w:rPr>
            </w:pPr>
            <w:r w:rsidRPr="004903A1">
              <w:rPr>
                <w:lang w:val="en-GB"/>
              </w:rPr>
              <w:t>0.8157</w:t>
            </w:r>
          </w:p>
        </w:tc>
      </w:tr>
      <w:tr w:rsidR="00E02B43" w:rsidRPr="004903A1" w14:paraId="64C7D2BD" w14:textId="77777777" w:rsidTr="00E02B43">
        <w:trPr>
          <w:trHeight w:val="300"/>
        </w:trPr>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57EFA81" w14:textId="77777777" w:rsidR="00E02B43" w:rsidRPr="004903A1" w:rsidRDefault="00E02B43" w:rsidP="00E02B43">
            <w:pPr>
              <w:pStyle w:val="PPTableBody"/>
              <w:jc w:val="center"/>
              <w:rPr>
                <w:lang w:val="en-GB"/>
              </w:rPr>
            </w:pPr>
            <w:r w:rsidRPr="004903A1">
              <w:rPr>
                <w:lang w:val="en-GB"/>
              </w:rPr>
              <w:t>412.79</w:t>
            </w:r>
          </w:p>
        </w:tc>
        <w:tc>
          <w:tcPr>
            <w:tcW w:w="73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35CDC96" w14:textId="77777777" w:rsidR="00E02B43" w:rsidRPr="004903A1" w:rsidRDefault="00E02B43" w:rsidP="00E02B43">
            <w:pPr>
              <w:pStyle w:val="PPTableBody"/>
              <w:jc w:val="center"/>
              <w:rPr>
                <w:lang w:val="en-GB"/>
              </w:rPr>
            </w:pPr>
            <w:r w:rsidRPr="004903A1">
              <w:rPr>
                <w:lang w:val="en-GB"/>
              </w:rPr>
              <w:t>957.5</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C874965" w14:textId="77777777" w:rsidR="00E02B43" w:rsidRPr="004903A1" w:rsidRDefault="00E02B43" w:rsidP="00E02B43">
            <w:pPr>
              <w:pStyle w:val="PPTableBody"/>
              <w:jc w:val="center"/>
              <w:rPr>
                <w:lang w:val="en-GB"/>
              </w:rPr>
            </w:pPr>
            <w:r w:rsidRPr="004903A1">
              <w:rPr>
                <w:lang w:val="en-GB"/>
              </w:rPr>
              <w:t>650.2</w:t>
            </w:r>
          </w:p>
        </w:tc>
        <w:tc>
          <w:tcPr>
            <w:tcW w:w="702"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D179EE7" w14:textId="77777777" w:rsidR="00E02B43" w:rsidRPr="004903A1" w:rsidRDefault="00E02B43" w:rsidP="00E02B43">
            <w:pPr>
              <w:pStyle w:val="PPTableBody"/>
              <w:jc w:val="center"/>
              <w:rPr>
                <w:lang w:val="en-GB"/>
              </w:rPr>
            </w:pPr>
            <w:r w:rsidRPr="004903A1">
              <w:rPr>
                <w:lang w:val="en-GB"/>
              </w:rPr>
              <w:t>12.22</w:t>
            </w:r>
          </w:p>
        </w:tc>
        <w:tc>
          <w:tcPr>
            <w:tcW w:w="11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E37DD62" w14:textId="77777777" w:rsidR="00E02B43" w:rsidRPr="004903A1" w:rsidRDefault="00E02B43" w:rsidP="00E02B43">
            <w:pPr>
              <w:pStyle w:val="PPTableBody"/>
              <w:jc w:val="center"/>
              <w:rPr>
                <w:lang w:val="en-GB"/>
              </w:rPr>
            </w:pPr>
            <w:r w:rsidRPr="004903A1">
              <w:rPr>
                <w:lang w:val="en-GB"/>
              </w:rPr>
              <w:t>1.2285</w:t>
            </w:r>
          </w:p>
        </w:tc>
        <w:tc>
          <w:tcPr>
            <w:tcW w:w="84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034CDCB" w14:textId="77777777" w:rsidR="00E02B43" w:rsidRPr="004903A1" w:rsidRDefault="00E02B43" w:rsidP="00E02B43">
            <w:pPr>
              <w:pStyle w:val="PPTableBody"/>
              <w:jc w:val="center"/>
              <w:rPr>
                <w:lang w:val="en-GB"/>
              </w:rPr>
            </w:pPr>
            <w:r w:rsidRPr="004903A1">
              <w:rPr>
                <w:lang w:val="en-GB"/>
              </w:rPr>
              <w:t>0.9723</w:t>
            </w:r>
          </w:p>
        </w:tc>
      </w:tr>
    </w:tbl>
    <w:p w14:paraId="168BAA70" w14:textId="07164F8D" w:rsidR="00C71F23" w:rsidRPr="004903A1" w:rsidRDefault="00C71F23" w:rsidP="00C71F23">
      <w:pPr>
        <w:pStyle w:val="PPBodyMainText"/>
        <w:ind w:firstLine="0"/>
        <w:rPr>
          <w:lang w:val="en-GB"/>
        </w:rPr>
      </w:pPr>
    </w:p>
    <w:p w14:paraId="7DF684EC" w14:textId="2CF306A9" w:rsidR="00C71F23" w:rsidRDefault="00C71F23" w:rsidP="00C71F23">
      <w:pPr>
        <w:pStyle w:val="PPBodyMainText"/>
        <w:ind w:firstLine="0"/>
        <w:rPr>
          <w:ins w:id="94" w:author="Anders Andreasen" w:date="2022-01-15T19:07:00Z"/>
          <w:lang w:val="en-GB"/>
        </w:rPr>
      </w:pPr>
      <w:r w:rsidRPr="004903A1">
        <w:rPr>
          <w:lang w:val="en-GB"/>
        </w:rPr>
        <w:t xml:space="preserve">DWSIM does currently not have an implementation of an RVP calculation routine following </w:t>
      </w:r>
      <w:proofErr w:type="gramStart"/>
      <w:r w:rsidR="00C771A9" w:rsidRPr="004903A1">
        <w:rPr>
          <w:lang w:val="en-GB"/>
        </w:rPr>
        <w:t>e.g.</w:t>
      </w:r>
      <w:proofErr w:type="gramEnd"/>
      <w:r w:rsidR="00C771A9" w:rsidRPr="004903A1">
        <w:rPr>
          <w:lang w:val="en-GB"/>
        </w:rPr>
        <w:t xml:space="preserve"> </w:t>
      </w:r>
      <w:r w:rsidRPr="004903A1">
        <w:rPr>
          <w:lang w:val="en-GB"/>
        </w:rPr>
        <w:t xml:space="preserve">ASTM D323-73/79. </w:t>
      </w:r>
      <w:proofErr w:type="gramStart"/>
      <w:r w:rsidRPr="004903A1">
        <w:rPr>
          <w:lang w:val="en-GB"/>
        </w:rPr>
        <w:t>In order to</w:t>
      </w:r>
      <w:proofErr w:type="gramEnd"/>
      <w:r w:rsidRPr="004903A1">
        <w:rPr>
          <w:lang w:val="en-GB"/>
        </w:rPr>
        <w:t xml:space="preserve"> provide an RVP value of the oil export stream for comparison with the HYSYS</w:t>
      </w:r>
      <w:r w:rsidR="00C2791D" w:rsidRPr="004903A1">
        <w:rPr>
          <w:lang w:val="en-GB"/>
        </w:rPr>
        <w:t>,</w:t>
      </w:r>
      <w:r w:rsidRPr="004903A1">
        <w:rPr>
          <w:lang w:val="en-GB"/>
        </w:rPr>
        <w:t xml:space="preserve"> a python unit operation script is added. The python script adjusts the vapour pressure of the export stream at 37.8</w:t>
      </w:r>
      <w:del w:id="95" w:author="Anders Andreasen" w:date="2022-01-15T13:35:00Z">
        <w:r w:rsidRPr="004903A1" w:rsidDel="00466A4F">
          <w:rPr>
            <w:rFonts w:ascii="Verdana" w:hAnsi="Verdana"/>
            <w:lang w:val="en-GB"/>
          </w:rPr>
          <w:delText>˚</w:delText>
        </w:r>
      </w:del>
      <w:ins w:id="96" w:author="Anders Andreasen" w:date="2022-01-15T13:35:00Z">
        <w:r w:rsidR="00466A4F">
          <w:rPr>
            <w:rFonts w:ascii="Verdana" w:hAnsi="Verdana"/>
            <w:lang w:val="en-GB"/>
          </w:rPr>
          <w:t>°</w:t>
        </w:r>
      </w:ins>
      <w:r w:rsidRPr="004903A1">
        <w:rPr>
          <w:lang w:val="en-GB"/>
        </w:rPr>
        <w:t xml:space="preserve">C </w:t>
      </w:r>
      <w:proofErr w:type="gramStart"/>
      <w:r w:rsidRPr="004903A1">
        <w:rPr>
          <w:lang w:val="en-GB"/>
        </w:rPr>
        <w:t>in order for</w:t>
      </w:r>
      <w:proofErr w:type="gramEnd"/>
      <w:r w:rsidRPr="004903A1">
        <w:rPr>
          <w:lang w:val="en-GB"/>
        </w:rPr>
        <w:t xml:space="preserve"> the gas volume to be exactly 4 times the liquid volume. </w:t>
      </w:r>
    </w:p>
    <w:p w14:paraId="02534B6E" w14:textId="300F3DAF" w:rsidR="0040522B" w:rsidRDefault="009F3E54" w:rsidP="00C71F23">
      <w:pPr>
        <w:pStyle w:val="PPBodyMainText"/>
        <w:ind w:firstLine="0"/>
        <w:rPr>
          <w:ins w:id="97" w:author="Anders Andreasen" w:date="2022-01-15T19:07:00Z"/>
          <w:lang w:val="en-GB"/>
        </w:rPr>
      </w:pPr>
      <w:ins w:id="98" w:author="Anders Andreasen" w:date="2022-01-15T23:52:00Z">
        <w:r>
          <w:rPr>
            <w:lang w:val="en-GB"/>
          </w:rPr>
          <w:t xml:space="preserve">The two tools have different ways and granularity for setting </w:t>
        </w:r>
      </w:ins>
      <w:ins w:id="99" w:author="Anders Andreasen" w:date="2022-01-15T23:53:00Z">
        <w:r>
          <w:rPr>
            <w:lang w:val="en-GB"/>
          </w:rPr>
          <w:t xml:space="preserve">calculation tolerances </w:t>
        </w:r>
        <w:proofErr w:type="gramStart"/>
        <w:r>
          <w:rPr>
            <w:lang w:val="en-GB"/>
          </w:rPr>
          <w:t>e.g.</w:t>
        </w:r>
        <w:proofErr w:type="gramEnd"/>
        <w:r>
          <w:rPr>
            <w:lang w:val="en-GB"/>
          </w:rPr>
          <w:t xml:space="preserve"> for recycle operations</w:t>
        </w:r>
      </w:ins>
      <w:ins w:id="100" w:author="Anders Andreasen" w:date="2022-01-15T23:54:00Z">
        <w:r>
          <w:rPr>
            <w:lang w:val="en-GB"/>
          </w:rPr>
          <w:t xml:space="preserve"> where details down to com</w:t>
        </w:r>
      </w:ins>
      <w:ins w:id="101" w:author="Anders Andreasen" w:date="2022-01-15T23:55:00Z">
        <w:r>
          <w:rPr>
            <w:lang w:val="en-GB"/>
          </w:rPr>
          <w:t>ponent level can be specified in HYSYS, but only for total flow in DWSIM</w:t>
        </w:r>
      </w:ins>
      <w:ins w:id="102" w:author="Anders Andreasen" w:date="2022-01-15T23:53:00Z">
        <w:r>
          <w:rPr>
            <w:lang w:val="en-GB"/>
          </w:rPr>
          <w:t>. Generally, for the mass balance the error in recycle blocks are below</w:t>
        </w:r>
      </w:ins>
      <w:ins w:id="103" w:author="Anders Andreasen" w:date="2022-01-15T23:55:00Z">
        <w:r w:rsidR="006152B9">
          <w:rPr>
            <w:lang w:val="en-GB"/>
          </w:rPr>
          <w:t xml:space="preserve"> 1 kg/h in</w:t>
        </w:r>
      </w:ins>
      <w:ins w:id="104" w:author="Anders Andreasen" w:date="2022-01-16T00:11:00Z">
        <w:r w:rsidR="00C53FD0">
          <w:rPr>
            <w:lang w:val="en-GB"/>
          </w:rPr>
          <w:t xml:space="preserve"> both HYSYS and</w:t>
        </w:r>
      </w:ins>
      <w:ins w:id="105" w:author="Anders Andreasen" w:date="2022-01-15T23:55:00Z">
        <w:r w:rsidR="006152B9">
          <w:rPr>
            <w:lang w:val="en-GB"/>
          </w:rPr>
          <w:t xml:space="preserve"> DWSIM</w:t>
        </w:r>
      </w:ins>
      <w:ins w:id="106" w:author="Anders Andreasen" w:date="2022-01-16T00:11:00Z">
        <w:r w:rsidR="00C53FD0">
          <w:rPr>
            <w:lang w:val="en-GB"/>
          </w:rPr>
          <w:t xml:space="preserve"> and any </w:t>
        </w:r>
      </w:ins>
      <w:ins w:id="107" w:author="Anders Andreasen" w:date="2022-01-16T00:12:00Z">
        <w:r w:rsidR="00C53FD0">
          <w:rPr>
            <w:lang w:val="en-GB"/>
          </w:rPr>
          <w:t>significant discrepancies are considered not to be due to mass balance errors</w:t>
        </w:r>
      </w:ins>
      <w:ins w:id="108" w:author="Anders Andreasen" w:date="2022-01-15T23:55:00Z">
        <w:r w:rsidR="006152B9">
          <w:rPr>
            <w:lang w:val="en-GB"/>
          </w:rPr>
          <w:t>.</w:t>
        </w:r>
      </w:ins>
      <w:ins w:id="109" w:author="Anders Andreasen" w:date="2022-01-15T23:53:00Z">
        <w:r>
          <w:rPr>
            <w:lang w:val="en-GB"/>
          </w:rPr>
          <w:t xml:space="preserve"> </w:t>
        </w:r>
      </w:ins>
    </w:p>
    <w:p w14:paraId="0D5D340F" w14:textId="4472E5FE" w:rsidR="0040522B" w:rsidRDefault="0040522B" w:rsidP="0040522B">
      <w:pPr>
        <w:pStyle w:val="PPHeading"/>
        <w:rPr>
          <w:ins w:id="110" w:author="Anders Andreasen" w:date="2022-01-15T19:08:00Z"/>
        </w:rPr>
      </w:pPr>
      <w:ins w:id="111" w:author="Anders Andreasen" w:date="2022-01-15T19:08:00Z">
        <w:r>
          <w:t>2.3 Parametric study</w:t>
        </w:r>
      </w:ins>
    </w:p>
    <w:p w14:paraId="78311217" w14:textId="4433A177" w:rsidR="0040522B" w:rsidRPr="004903A1" w:rsidRDefault="0040522B" w:rsidP="0040522B">
      <w:pPr>
        <w:pStyle w:val="PPBodyMainText"/>
        <w:ind w:firstLine="0"/>
        <w:rPr>
          <w:ins w:id="112" w:author="Anders Andreasen" w:date="2022-01-15T19:08:00Z"/>
          <w:lang w:val="en-GB"/>
        </w:rPr>
      </w:pPr>
      <w:ins w:id="113" w:author="Anders Andreasen" w:date="2022-01-15T19:08:00Z">
        <w:r w:rsidRPr="004903A1">
          <w:rPr>
            <w:lang w:val="en-GB"/>
          </w:rPr>
          <w:t xml:space="preserve">To further test DWSIM beyond a single converged simulation state, a parametric study </w:t>
        </w:r>
      </w:ins>
      <w:ins w:id="114" w:author="Anders Andreasen" w:date="2022-01-15T19:09:00Z">
        <w:r w:rsidR="0015248D">
          <w:rPr>
            <w:lang w:val="en-GB"/>
          </w:rPr>
          <w:t xml:space="preserve">is set up, </w:t>
        </w:r>
        <w:r>
          <w:rPr>
            <w:lang w:val="en-GB"/>
          </w:rPr>
          <w:t>exploring similarities and differences over a wider range of parameter settings</w:t>
        </w:r>
      </w:ins>
      <w:ins w:id="115" w:author="Anders Andreasen" w:date="2022-01-15T19:08:00Z">
        <w:r w:rsidRPr="004903A1">
          <w:rPr>
            <w:lang w:val="en-GB"/>
          </w:rPr>
          <w:t xml:space="preserve">. In order to efficiently conduct the parametric study in both DWSIM and HYSYS, a python wrapper is made for both simulation tools in a similar fashion as previous studies </w:t>
        </w:r>
        <w:r w:rsidRPr="00EB6B2F">
          <w:rPr>
            <w:lang w:val="en-GB"/>
          </w:rPr>
          <w:fldChar w:fldCharType="begin" w:fldLock="1"/>
        </w:r>
        <w:r>
          <w:rPr>
            <w:lang w:val="en-GB"/>
          </w:rPr>
          <w: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instrText>
        </w:r>
        <w:r w:rsidRPr="00EB6B2F">
          <w:rPr>
            <w:lang w:val="en-GB"/>
          </w:rPr>
          <w:fldChar w:fldCharType="separate"/>
        </w:r>
        <w:r w:rsidRPr="00CD3EF3">
          <w:rPr>
            <w:noProof/>
            <w:lang w:val="en-GB"/>
          </w:rPr>
          <w:t>[1], [26], [27]</w:t>
        </w:r>
        <w:r w:rsidRPr="00EB6B2F">
          <w:rPr>
            <w:lang w:val="en-GB"/>
          </w:rPr>
          <w:fldChar w:fldCharType="end"/>
        </w:r>
        <w:r w:rsidRPr="004903A1">
          <w:rPr>
            <w:lang w:val="en-GB"/>
          </w:rPr>
          <w:t xml:space="preserve">. The parametric study is made by random/Monte Carlo sampling using the </w:t>
        </w:r>
        <w:proofErr w:type="spellStart"/>
        <w:r w:rsidRPr="004903A1">
          <w:rPr>
            <w:i/>
            <w:iCs/>
            <w:lang w:val="en-GB"/>
          </w:rPr>
          <w:t>lhsmdu</w:t>
        </w:r>
        <w:proofErr w:type="spellEnd"/>
        <w:r w:rsidRPr="004903A1">
          <w:rPr>
            <w:lang w:val="en-GB"/>
          </w:rPr>
          <w:t xml:space="preserve"> </w:t>
        </w:r>
        <w:r w:rsidRPr="00EB6B2F">
          <w:rPr>
            <w:lang w:val="en-GB"/>
          </w:rPr>
          <w:fldChar w:fldCharType="begin" w:fldLock="1"/>
        </w:r>
        <w:r>
          <w:rPr>
            <w:lang w:val="en-GB"/>
          </w:rPr>
          <w: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instrText>
        </w:r>
        <w:r w:rsidRPr="00EB6B2F">
          <w:rPr>
            <w:lang w:val="en-GB"/>
          </w:rPr>
          <w:fldChar w:fldCharType="separate"/>
        </w:r>
        <w:r w:rsidRPr="00CD3EF3">
          <w:rPr>
            <w:noProof/>
            <w:lang w:val="en-GB"/>
          </w:rPr>
          <w:t>[28]</w:t>
        </w:r>
        <w:r w:rsidRPr="00EB6B2F">
          <w:rPr>
            <w:lang w:val="en-GB"/>
          </w:rPr>
          <w:fldChar w:fldCharType="end"/>
        </w:r>
        <w:r w:rsidRPr="004903A1">
          <w:rPr>
            <w:lang w:val="en-GB"/>
          </w:rPr>
          <w:t xml:space="preserve"> </w:t>
        </w:r>
        <w:r w:rsidRPr="00EB6B2F">
          <w:rPr>
            <w:lang w:val="en-GB"/>
          </w:rPr>
          <w:fldChar w:fldCharType="begin" w:fldLock="1"/>
        </w:r>
        <w:r>
          <w:rPr>
            <w:lang w:val="en-GB"/>
          </w:rPr>
          <w: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instrText>
        </w:r>
        <w:r w:rsidRPr="00EB6B2F">
          <w:rPr>
            <w:lang w:val="en-GB"/>
          </w:rPr>
          <w:fldChar w:fldCharType="separate"/>
        </w:r>
        <w:r w:rsidRPr="00CD3EF3">
          <w:rPr>
            <w:noProof/>
            <w:lang w:val="en-GB"/>
          </w:rPr>
          <w:t>[29]</w:t>
        </w:r>
        <w:r w:rsidRPr="00EB6B2F">
          <w:rPr>
            <w:lang w:val="en-GB"/>
          </w:rPr>
          <w:fldChar w:fldCharType="end"/>
        </w:r>
        <w:r w:rsidRPr="004903A1">
          <w:rPr>
            <w:lang w:val="en-GB"/>
          </w:rPr>
          <w:t xml:space="preserve"> package over 10 independent variables/factors. The independent variables and their bounds are shown in Table </w:t>
        </w:r>
        <w:r w:rsidRPr="004903A1">
          <w:rPr>
            <w:lang w:val="en-GB"/>
          </w:rPr>
          <w:lastRenderedPageBreak/>
          <w:t>5. A sampling plan is made using 100 samples and both sampling plans are run using a python wrapper around both HYSYS and DWSIM.</w:t>
        </w:r>
      </w:ins>
    </w:p>
    <w:p w14:paraId="1524F4B1" w14:textId="15B7C8FC" w:rsidR="0040522B" w:rsidRPr="004903A1" w:rsidRDefault="0040522B" w:rsidP="0040522B">
      <w:pPr>
        <w:pStyle w:val="PPBodyMainText"/>
        <w:ind w:firstLine="0"/>
        <w:rPr>
          <w:ins w:id="116" w:author="Anders Andreasen" w:date="2022-01-15T19:08:00Z"/>
          <w:lang w:val="en-GB"/>
        </w:rPr>
      </w:pPr>
    </w:p>
    <w:p w14:paraId="684EA651" w14:textId="1E50A7CF" w:rsidR="0040522B" w:rsidRPr="004903A1" w:rsidRDefault="009F3E54" w:rsidP="0040522B">
      <w:pPr>
        <w:pStyle w:val="Caption"/>
        <w:keepNext/>
        <w:rPr>
          <w:ins w:id="117" w:author="Anders Andreasen" w:date="2022-01-15T19:08:00Z"/>
          <w:b w:val="0"/>
          <w:bCs/>
          <w:lang w:val="en-GB"/>
        </w:rPr>
      </w:pPr>
      <w:r>
        <w:rPr>
          <w:noProof/>
          <w:lang w:val="en-GB"/>
        </w:rPr>
        <mc:AlternateContent>
          <mc:Choice Requires="wpg">
            <w:drawing>
              <wp:anchor distT="0" distB="0" distL="114300" distR="114300" simplePos="0" relativeHeight="251657216" behindDoc="0" locked="0" layoutInCell="1" allowOverlap="1" wp14:anchorId="14E96AAF" wp14:editId="7282993B">
                <wp:simplePos x="0" y="0"/>
                <wp:positionH relativeFrom="column">
                  <wp:posOffset>3279775</wp:posOffset>
                </wp:positionH>
                <wp:positionV relativeFrom="paragraph">
                  <wp:posOffset>266065</wp:posOffset>
                </wp:positionV>
                <wp:extent cx="3002915" cy="1991360"/>
                <wp:effectExtent l="0" t="0" r="6985" b="8890"/>
                <wp:wrapTopAndBottom/>
                <wp:docPr id="28" name="Group 28"/>
                <wp:cNvGraphicFramePr/>
                <a:graphic xmlns:a="http://schemas.openxmlformats.org/drawingml/2006/main">
                  <a:graphicData uri="http://schemas.microsoft.com/office/word/2010/wordprocessingGroup">
                    <wpg:wgp>
                      <wpg:cNvGrpSpPr/>
                      <wpg:grpSpPr>
                        <a:xfrm>
                          <a:off x="0" y="0"/>
                          <a:ext cx="3002915" cy="1991360"/>
                          <a:chOff x="0" y="0"/>
                          <a:chExt cx="3002949" cy="1991360"/>
                        </a:xfrm>
                      </wpg:grpSpPr>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8454" y="0"/>
                            <a:ext cx="2944495" cy="1670050"/>
                          </a:xfrm>
                          <a:prstGeom prst="rect">
                            <a:avLst/>
                          </a:prstGeom>
                          <a:noFill/>
                        </pic:spPr>
                      </pic:pic>
                      <wps:wsp>
                        <wps:cNvPr id="10" name="Text Box 10"/>
                        <wps:cNvSpPr txBox="1"/>
                        <wps:spPr>
                          <a:xfrm>
                            <a:off x="0" y="1686560"/>
                            <a:ext cx="2944495" cy="304800"/>
                          </a:xfrm>
                          <a:prstGeom prst="rect">
                            <a:avLst/>
                          </a:prstGeom>
                          <a:solidFill>
                            <a:prstClr val="white"/>
                          </a:solidFill>
                          <a:ln>
                            <a:noFill/>
                          </a:ln>
                        </wps:spPr>
                        <wps:txbx>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E96AAF" id="Group 28" o:spid="_x0000_s1027" style="position:absolute;left:0;text-align:left;margin-left:258.25pt;margin-top:20.95pt;width:236.45pt;height:156.8pt;z-index:251657216" coordsize="30029,19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&#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584;width:29445;height:16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">
                  <v:imagedata r:id="rId13" o:title=""/>
                </v:shape>
                <v:shape id="Text Box 10" o:spid="_x0000_s1029" type="#_x0000_t202" style="position:absolute;top:16865;width:294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155034C3" w14:textId="6A348F52" w:rsidR="0056434A" w:rsidRPr="009523A3" w:rsidRDefault="0056434A" w:rsidP="0092664C">
                        <w:pPr>
                          <w:pStyle w:val="PPFigureTableCaption"/>
                          <w:rPr>
                            <w:noProof/>
                            <w:sz w:val="20"/>
                          </w:rPr>
                        </w:pPr>
                        <w:r w:rsidRPr="0092664C">
                          <w:rPr>
                            <w:b/>
                            <w:bCs/>
                          </w:rPr>
                          <w:t>Figure 2</w:t>
                        </w:r>
                        <w:r>
                          <w:t xml:space="preserve"> Phase envelope for the well fluid used as input to the simulations. Phase envelope is calculated both in HYSYS and DWSIM</w:t>
                        </w:r>
                      </w:p>
                    </w:txbxContent>
                  </v:textbox>
                </v:shape>
                <w10:wrap type="topAndBottom"/>
              </v:group>
            </w:pict>
          </mc:Fallback>
        </mc:AlternateContent>
      </w:r>
      <w:ins w:id="118" w:author="Anders Andreasen" w:date="2022-01-15T19:08:00Z">
        <w:r w:rsidR="0040522B" w:rsidRPr="004903A1">
          <w:rPr>
            <w:lang w:val="en-GB"/>
          </w:rPr>
          <w:t xml:space="preserve">Table 5 </w:t>
        </w:r>
        <w:r w:rsidR="0040522B" w:rsidRPr="004903A1">
          <w:rPr>
            <w:b w:val="0"/>
            <w:bCs/>
            <w:lang w:val="en-GB"/>
          </w:rPr>
          <w:t>Independent variables/factors used in Monte Carlo sampled parametric study and their bounds</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40522B" w:rsidRPr="004903A1" w14:paraId="19B597DB" w14:textId="77777777" w:rsidTr="008E71E2">
        <w:trPr>
          <w:trHeight w:val="300"/>
          <w:ins w:id="119" w:author="Anders Andreasen" w:date="2022-01-15T19:08:00Z"/>
        </w:trPr>
        <w:tc>
          <w:tcPr>
            <w:tcW w:w="1016" w:type="pct"/>
            <w:tcBorders>
              <w:top w:val="single" w:sz="4" w:space="0" w:color="auto"/>
              <w:bottom w:val="single" w:sz="4" w:space="0" w:color="auto"/>
            </w:tcBorders>
            <w:noWrap/>
            <w:hideMark/>
          </w:tcPr>
          <w:p w14:paraId="2C4F61AB" w14:textId="77777777" w:rsidR="0040522B" w:rsidRPr="004903A1" w:rsidRDefault="0040522B" w:rsidP="008E71E2">
            <w:pPr>
              <w:pStyle w:val="PPTableBody"/>
              <w:rPr>
                <w:ins w:id="120" w:author="Anders Andreasen" w:date="2022-01-15T19:08:00Z"/>
                <w:lang w:val="en-GB"/>
              </w:rPr>
            </w:pPr>
            <w:ins w:id="121" w:author="Anders Andreasen" w:date="2022-01-15T19:08:00Z">
              <w:r w:rsidRPr="004903A1">
                <w:rPr>
                  <w:lang w:val="en-GB"/>
                </w:rPr>
                <w:t>Parameter</w:t>
              </w:r>
            </w:ins>
          </w:p>
        </w:tc>
        <w:tc>
          <w:tcPr>
            <w:tcW w:w="996" w:type="pct"/>
            <w:tcBorders>
              <w:top w:val="single" w:sz="4" w:space="0" w:color="auto"/>
              <w:bottom w:val="single" w:sz="4" w:space="0" w:color="auto"/>
            </w:tcBorders>
            <w:noWrap/>
            <w:hideMark/>
          </w:tcPr>
          <w:p w14:paraId="7C62BAB4" w14:textId="77777777" w:rsidR="0040522B" w:rsidRPr="004903A1" w:rsidRDefault="0040522B" w:rsidP="008E71E2">
            <w:pPr>
              <w:pStyle w:val="PPTableBody"/>
              <w:rPr>
                <w:ins w:id="122" w:author="Anders Andreasen" w:date="2022-01-15T19:08:00Z"/>
                <w:lang w:val="en-GB"/>
              </w:rPr>
            </w:pPr>
            <w:ins w:id="123" w:author="Anders Andreasen" w:date="2022-01-15T19:08:00Z">
              <w:r w:rsidRPr="004903A1">
                <w:rPr>
                  <w:lang w:val="en-GB"/>
                </w:rPr>
                <w:t>Tag no.</w:t>
              </w:r>
            </w:ins>
          </w:p>
        </w:tc>
        <w:tc>
          <w:tcPr>
            <w:tcW w:w="996" w:type="pct"/>
            <w:tcBorders>
              <w:top w:val="single" w:sz="4" w:space="0" w:color="auto"/>
              <w:bottom w:val="single" w:sz="4" w:space="0" w:color="auto"/>
            </w:tcBorders>
            <w:noWrap/>
            <w:hideMark/>
          </w:tcPr>
          <w:p w14:paraId="72A18692" w14:textId="287270AF" w:rsidR="0040522B" w:rsidRPr="004903A1" w:rsidRDefault="0040522B" w:rsidP="008E71E2">
            <w:pPr>
              <w:pStyle w:val="PPTableBody"/>
              <w:rPr>
                <w:ins w:id="124" w:author="Anders Andreasen" w:date="2022-01-15T19:08:00Z"/>
                <w:lang w:val="en-GB"/>
              </w:rPr>
            </w:pPr>
            <w:ins w:id="125" w:author="Anders Andreasen" w:date="2022-01-15T19:08:00Z">
              <w:r w:rsidRPr="004903A1">
                <w:rPr>
                  <w:lang w:val="en-GB"/>
                </w:rPr>
                <w:t>Unit</w:t>
              </w:r>
            </w:ins>
          </w:p>
        </w:tc>
        <w:tc>
          <w:tcPr>
            <w:tcW w:w="996" w:type="pct"/>
            <w:tcBorders>
              <w:top w:val="single" w:sz="4" w:space="0" w:color="auto"/>
              <w:bottom w:val="single" w:sz="4" w:space="0" w:color="auto"/>
            </w:tcBorders>
            <w:noWrap/>
            <w:hideMark/>
          </w:tcPr>
          <w:p w14:paraId="39B4808E" w14:textId="77777777" w:rsidR="0040522B" w:rsidRPr="004903A1" w:rsidRDefault="0040522B" w:rsidP="008E71E2">
            <w:pPr>
              <w:pStyle w:val="PPTableBody"/>
              <w:rPr>
                <w:ins w:id="126" w:author="Anders Andreasen" w:date="2022-01-15T19:08:00Z"/>
                <w:lang w:val="en-GB"/>
              </w:rPr>
            </w:pPr>
            <w:ins w:id="127" w:author="Anders Andreasen" w:date="2022-01-15T19:08:00Z">
              <w:r w:rsidRPr="004903A1">
                <w:rPr>
                  <w:lang w:val="en-GB"/>
                </w:rPr>
                <w:t>Lower</w:t>
              </w:r>
            </w:ins>
          </w:p>
        </w:tc>
        <w:tc>
          <w:tcPr>
            <w:tcW w:w="996" w:type="pct"/>
            <w:tcBorders>
              <w:top w:val="single" w:sz="4" w:space="0" w:color="auto"/>
              <w:bottom w:val="single" w:sz="4" w:space="0" w:color="auto"/>
            </w:tcBorders>
          </w:tcPr>
          <w:p w14:paraId="5CB4A89E" w14:textId="77777777" w:rsidR="0040522B" w:rsidRPr="004903A1" w:rsidRDefault="0040522B" w:rsidP="008E71E2">
            <w:pPr>
              <w:pStyle w:val="PPTableBody"/>
              <w:rPr>
                <w:ins w:id="128" w:author="Anders Andreasen" w:date="2022-01-15T19:08:00Z"/>
                <w:lang w:val="en-GB"/>
              </w:rPr>
            </w:pPr>
            <w:ins w:id="129" w:author="Anders Andreasen" w:date="2022-01-15T19:08:00Z">
              <w:r w:rsidRPr="004903A1">
                <w:rPr>
                  <w:lang w:val="en-GB"/>
                </w:rPr>
                <w:t>Higher</w:t>
              </w:r>
            </w:ins>
          </w:p>
        </w:tc>
      </w:tr>
      <w:tr w:rsidR="0040522B" w:rsidRPr="004903A1" w14:paraId="03F2E6F8" w14:textId="77777777" w:rsidTr="008E71E2">
        <w:trPr>
          <w:trHeight w:val="300"/>
          <w:ins w:id="130" w:author="Anders Andreasen" w:date="2022-01-15T19:08:00Z"/>
        </w:trPr>
        <w:tc>
          <w:tcPr>
            <w:tcW w:w="1016" w:type="pct"/>
            <w:tcBorders>
              <w:top w:val="single" w:sz="4" w:space="0" w:color="auto"/>
            </w:tcBorders>
            <w:hideMark/>
          </w:tcPr>
          <w:p w14:paraId="668F79F5" w14:textId="77777777" w:rsidR="0040522B" w:rsidRPr="004903A1" w:rsidRDefault="0040522B" w:rsidP="008E71E2">
            <w:pPr>
              <w:pStyle w:val="PPTableBody"/>
              <w:rPr>
                <w:ins w:id="131" w:author="Anders Andreasen" w:date="2022-01-15T19:08:00Z"/>
                <w:lang w:val="en-GB"/>
              </w:rPr>
            </w:pPr>
            <w:ins w:id="132" w:author="Anders Andreasen" w:date="2022-01-15T19:08:00Z">
              <w:r w:rsidRPr="004903A1">
                <w:rPr>
                  <w:lang w:val="en-GB"/>
                </w:rPr>
                <w:t>T</w:t>
              </w:r>
              <w:r w:rsidRPr="004903A1">
                <w:rPr>
                  <w:vertAlign w:val="subscript"/>
                  <w:lang w:val="en-GB"/>
                </w:rPr>
                <w:t>Sep1</w:t>
              </w:r>
            </w:ins>
          </w:p>
        </w:tc>
        <w:tc>
          <w:tcPr>
            <w:tcW w:w="996" w:type="pct"/>
            <w:tcBorders>
              <w:top w:val="single" w:sz="4" w:space="0" w:color="auto"/>
            </w:tcBorders>
            <w:noWrap/>
            <w:hideMark/>
          </w:tcPr>
          <w:p w14:paraId="29469E32" w14:textId="77777777" w:rsidR="0040522B" w:rsidRPr="004903A1" w:rsidRDefault="0040522B" w:rsidP="008E71E2">
            <w:pPr>
              <w:pStyle w:val="PPTableBody"/>
              <w:rPr>
                <w:ins w:id="133" w:author="Anders Andreasen" w:date="2022-01-15T19:08:00Z"/>
                <w:lang w:val="en-GB"/>
              </w:rPr>
            </w:pPr>
            <w:ins w:id="134" w:author="Anders Andreasen" w:date="2022-01-15T19:08:00Z">
              <w:r w:rsidRPr="004903A1">
                <w:rPr>
                  <w:lang w:val="en-GB"/>
                </w:rPr>
                <w:t>20-HA-01</w:t>
              </w:r>
            </w:ins>
          </w:p>
        </w:tc>
        <w:tc>
          <w:tcPr>
            <w:tcW w:w="996" w:type="pct"/>
            <w:tcBorders>
              <w:top w:val="single" w:sz="4" w:space="0" w:color="auto"/>
            </w:tcBorders>
            <w:hideMark/>
          </w:tcPr>
          <w:p w14:paraId="152FB71D" w14:textId="0D2E09D1" w:rsidR="0040522B" w:rsidRPr="004903A1" w:rsidRDefault="0040522B" w:rsidP="008E71E2">
            <w:pPr>
              <w:pStyle w:val="PPTableBody"/>
              <w:rPr>
                <w:ins w:id="135" w:author="Anders Andreasen" w:date="2022-01-15T19:08:00Z"/>
                <w:lang w:val="en-GB"/>
              </w:rPr>
            </w:pPr>
            <w:ins w:id="136" w:author="Anders Andreasen" w:date="2022-01-15T19:08:00Z">
              <w:r>
                <w:rPr>
                  <w:rFonts w:ascii="Verdana" w:hAnsi="Verdana"/>
                  <w:lang w:val="en-GB"/>
                </w:rPr>
                <w:t>°</w:t>
              </w:r>
              <w:r w:rsidRPr="004903A1">
                <w:rPr>
                  <w:lang w:val="en-GB"/>
                </w:rPr>
                <w:t>C</w:t>
              </w:r>
            </w:ins>
          </w:p>
        </w:tc>
        <w:tc>
          <w:tcPr>
            <w:tcW w:w="996" w:type="pct"/>
            <w:tcBorders>
              <w:top w:val="single" w:sz="4" w:space="0" w:color="auto"/>
            </w:tcBorders>
            <w:hideMark/>
          </w:tcPr>
          <w:p w14:paraId="629089EE" w14:textId="77777777" w:rsidR="0040522B" w:rsidRPr="004903A1" w:rsidRDefault="0040522B" w:rsidP="008E71E2">
            <w:pPr>
              <w:pStyle w:val="PPTableBody"/>
              <w:rPr>
                <w:ins w:id="137" w:author="Anders Andreasen" w:date="2022-01-15T19:08:00Z"/>
                <w:lang w:val="en-GB"/>
              </w:rPr>
            </w:pPr>
            <w:ins w:id="138" w:author="Anders Andreasen" w:date="2022-01-15T19:08:00Z">
              <w:r w:rsidRPr="004903A1">
                <w:rPr>
                  <w:lang w:val="en-GB"/>
                </w:rPr>
                <w:t>40</w:t>
              </w:r>
            </w:ins>
          </w:p>
        </w:tc>
        <w:tc>
          <w:tcPr>
            <w:tcW w:w="996" w:type="pct"/>
            <w:tcBorders>
              <w:top w:val="single" w:sz="4" w:space="0" w:color="auto"/>
            </w:tcBorders>
          </w:tcPr>
          <w:p w14:paraId="5E086AB7" w14:textId="77777777" w:rsidR="0040522B" w:rsidRPr="004903A1" w:rsidRDefault="0040522B" w:rsidP="008E71E2">
            <w:pPr>
              <w:pStyle w:val="PPTableBody"/>
              <w:rPr>
                <w:ins w:id="139" w:author="Anders Andreasen" w:date="2022-01-15T19:08:00Z"/>
                <w:lang w:val="en-GB"/>
              </w:rPr>
            </w:pPr>
            <w:ins w:id="140" w:author="Anders Andreasen" w:date="2022-01-15T19:08:00Z">
              <w:r w:rsidRPr="004903A1">
                <w:rPr>
                  <w:lang w:val="en-GB"/>
                </w:rPr>
                <w:t>70</w:t>
              </w:r>
            </w:ins>
          </w:p>
        </w:tc>
      </w:tr>
      <w:tr w:rsidR="0040522B" w:rsidRPr="004903A1" w14:paraId="4E52A152" w14:textId="77777777" w:rsidTr="008E71E2">
        <w:trPr>
          <w:trHeight w:val="300"/>
          <w:ins w:id="141" w:author="Anders Andreasen" w:date="2022-01-15T19:08:00Z"/>
        </w:trPr>
        <w:tc>
          <w:tcPr>
            <w:tcW w:w="1016" w:type="pct"/>
            <w:hideMark/>
          </w:tcPr>
          <w:p w14:paraId="18936E92" w14:textId="77777777" w:rsidR="0040522B" w:rsidRPr="004903A1" w:rsidRDefault="0040522B" w:rsidP="008E71E2">
            <w:pPr>
              <w:pStyle w:val="PPTableBody"/>
              <w:rPr>
                <w:ins w:id="142" w:author="Anders Andreasen" w:date="2022-01-15T19:08:00Z"/>
                <w:lang w:val="en-GB"/>
              </w:rPr>
            </w:pPr>
            <w:ins w:id="143" w:author="Anders Andreasen" w:date="2022-01-15T19:08:00Z">
              <w:r w:rsidRPr="004903A1">
                <w:rPr>
                  <w:lang w:val="en-GB"/>
                </w:rPr>
                <w:t>P</w:t>
              </w:r>
              <w:r w:rsidRPr="004903A1">
                <w:rPr>
                  <w:vertAlign w:val="subscript"/>
                  <w:lang w:val="en-GB"/>
                </w:rPr>
                <w:t>Sep1</w:t>
              </w:r>
            </w:ins>
          </w:p>
        </w:tc>
        <w:tc>
          <w:tcPr>
            <w:tcW w:w="996" w:type="pct"/>
            <w:noWrap/>
            <w:hideMark/>
          </w:tcPr>
          <w:p w14:paraId="6B058C89" w14:textId="77777777" w:rsidR="0040522B" w:rsidRPr="004903A1" w:rsidRDefault="0040522B" w:rsidP="008E71E2">
            <w:pPr>
              <w:pStyle w:val="PPTableBody"/>
              <w:rPr>
                <w:ins w:id="144" w:author="Anders Andreasen" w:date="2022-01-15T19:08:00Z"/>
                <w:lang w:val="en-GB"/>
              </w:rPr>
            </w:pPr>
            <w:ins w:id="145" w:author="Anders Andreasen" w:date="2022-01-15T19:08:00Z">
              <w:r w:rsidRPr="004903A1">
                <w:rPr>
                  <w:lang w:val="en-GB"/>
                </w:rPr>
                <w:t>20-VA-01</w:t>
              </w:r>
            </w:ins>
          </w:p>
        </w:tc>
        <w:tc>
          <w:tcPr>
            <w:tcW w:w="996" w:type="pct"/>
            <w:hideMark/>
          </w:tcPr>
          <w:p w14:paraId="4EED5822" w14:textId="6C5BCD16" w:rsidR="0040522B" w:rsidRPr="004903A1" w:rsidRDefault="0040522B" w:rsidP="008E71E2">
            <w:pPr>
              <w:pStyle w:val="PPTableBody"/>
              <w:rPr>
                <w:ins w:id="146" w:author="Anders Andreasen" w:date="2022-01-15T19:08:00Z"/>
                <w:lang w:val="en-GB"/>
              </w:rPr>
            </w:pPr>
            <w:proofErr w:type="spellStart"/>
            <w:ins w:id="147" w:author="Anders Andreasen" w:date="2022-01-15T19:08:00Z">
              <w:r w:rsidRPr="004903A1">
                <w:rPr>
                  <w:lang w:val="en-GB"/>
                </w:rPr>
                <w:t>barg</w:t>
              </w:r>
              <w:proofErr w:type="spellEnd"/>
            </w:ins>
          </w:p>
        </w:tc>
        <w:tc>
          <w:tcPr>
            <w:tcW w:w="996" w:type="pct"/>
            <w:hideMark/>
          </w:tcPr>
          <w:p w14:paraId="025AEDA4" w14:textId="77777777" w:rsidR="0040522B" w:rsidRPr="004903A1" w:rsidRDefault="0040522B" w:rsidP="008E71E2">
            <w:pPr>
              <w:pStyle w:val="PPTableBody"/>
              <w:rPr>
                <w:ins w:id="148" w:author="Anders Andreasen" w:date="2022-01-15T19:08:00Z"/>
                <w:lang w:val="en-GB"/>
              </w:rPr>
            </w:pPr>
            <w:ins w:id="149" w:author="Anders Andreasen" w:date="2022-01-15T19:08:00Z">
              <w:r w:rsidRPr="004903A1">
                <w:rPr>
                  <w:lang w:val="en-GB"/>
                </w:rPr>
                <w:t>10.5</w:t>
              </w:r>
            </w:ins>
          </w:p>
        </w:tc>
        <w:tc>
          <w:tcPr>
            <w:tcW w:w="996" w:type="pct"/>
          </w:tcPr>
          <w:p w14:paraId="755B6585" w14:textId="77777777" w:rsidR="0040522B" w:rsidRPr="004903A1" w:rsidRDefault="0040522B" w:rsidP="008E71E2">
            <w:pPr>
              <w:pStyle w:val="PPTableBody"/>
              <w:rPr>
                <w:ins w:id="150" w:author="Anders Andreasen" w:date="2022-01-15T19:08:00Z"/>
                <w:lang w:val="en-GB"/>
              </w:rPr>
            </w:pPr>
            <w:ins w:id="151" w:author="Anders Andreasen" w:date="2022-01-15T19:08:00Z">
              <w:r w:rsidRPr="004903A1">
                <w:rPr>
                  <w:lang w:val="en-GB"/>
                </w:rPr>
                <w:t>31.5</w:t>
              </w:r>
            </w:ins>
          </w:p>
        </w:tc>
      </w:tr>
      <w:tr w:rsidR="0040522B" w:rsidRPr="004903A1" w14:paraId="2C2DEC38" w14:textId="77777777" w:rsidTr="008E71E2">
        <w:trPr>
          <w:trHeight w:val="300"/>
          <w:ins w:id="152" w:author="Anders Andreasen" w:date="2022-01-15T19:08:00Z"/>
        </w:trPr>
        <w:tc>
          <w:tcPr>
            <w:tcW w:w="1016" w:type="pct"/>
            <w:hideMark/>
          </w:tcPr>
          <w:p w14:paraId="530396E3" w14:textId="77777777" w:rsidR="0040522B" w:rsidRPr="004903A1" w:rsidRDefault="0040522B" w:rsidP="008E71E2">
            <w:pPr>
              <w:pStyle w:val="PPTableBody"/>
              <w:rPr>
                <w:ins w:id="153" w:author="Anders Andreasen" w:date="2022-01-15T19:08:00Z"/>
                <w:lang w:val="en-GB"/>
              </w:rPr>
            </w:pPr>
            <w:ins w:id="154" w:author="Anders Andreasen" w:date="2022-01-15T19:08:00Z">
              <w:r w:rsidRPr="004903A1">
                <w:rPr>
                  <w:lang w:val="en-GB"/>
                </w:rPr>
                <w:t>P</w:t>
              </w:r>
              <w:r w:rsidRPr="004903A1">
                <w:rPr>
                  <w:vertAlign w:val="subscript"/>
                  <w:lang w:val="en-GB"/>
                </w:rPr>
                <w:t>Sep2</w:t>
              </w:r>
            </w:ins>
          </w:p>
        </w:tc>
        <w:tc>
          <w:tcPr>
            <w:tcW w:w="996" w:type="pct"/>
            <w:noWrap/>
            <w:hideMark/>
          </w:tcPr>
          <w:p w14:paraId="4BC062F9" w14:textId="77777777" w:rsidR="0040522B" w:rsidRPr="004903A1" w:rsidRDefault="0040522B" w:rsidP="008E71E2">
            <w:pPr>
              <w:pStyle w:val="PPTableBody"/>
              <w:rPr>
                <w:ins w:id="155" w:author="Anders Andreasen" w:date="2022-01-15T19:08:00Z"/>
                <w:lang w:val="en-GB"/>
              </w:rPr>
            </w:pPr>
            <w:ins w:id="156" w:author="Anders Andreasen" w:date="2022-01-15T19:08:00Z">
              <w:r w:rsidRPr="004903A1">
                <w:rPr>
                  <w:lang w:val="en-GB"/>
                </w:rPr>
                <w:t>20-VA-02</w:t>
              </w:r>
            </w:ins>
          </w:p>
        </w:tc>
        <w:tc>
          <w:tcPr>
            <w:tcW w:w="996" w:type="pct"/>
            <w:hideMark/>
          </w:tcPr>
          <w:p w14:paraId="2EA1C280" w14:textId="391BA214" w:rsidR="0040522B" w:rsidRPr="004903A1" w:rsidRDefault="0040522B" w:rsidP="008E71E2">
            <w:pPr>
              <w:pStyle w:val="PPTableBody"/>
              <w:rPr>
                <w:ins w:id="157" w:author="Anders Andreasen" w:date="2022-01-15T19:08:00Z"/>
                <w:lang w:val="en-GB"/>
              </w:rPr>
            </w:pPr>
            <w:proofErr w:type="spellStart"/>
            <w:ins w:id="158" w:author="Anders Andreasen" w:date="2022-01-15T19:08:00Z">
              <w:r w:rsidRPr="004903A1">
                <w:rPr>
                  <w:lang w:val="en-GB"/>
                </w:rPr>
                <w:t>barg</w:t>
              </w:r>
              <w:proofErr w:type="spellEnd"/>
            </w:ins>
          </w:p>
        </w:tc>
        <w:tc>
          <w:tcPr>
            <w:tcW w:w="996" w:type="pct"/>
            <w:hideMark/>
          </w:tcPr>
          <w:p w14:paraId="0EAF6C63" w14:textId="77777777" w:rsidR="0040522B" w:rsidRPr="004903A1" w:rsidRDefault="0040522B" w:rsidP="008E71E2">
            <w:pPr>
              <w:pStyle w:val="PPTableBody"/>
              <w:rPr>
                <w:ins w:id="159" w:author="Anders Andreasen" w:date="2022-01-15T19:08:00Z"/>
                <w:lang w:val="en-GB"/>
              </w:rPr>
            </w:pPr>
            <w:ins w:id="160" w:author="Anders Andreasen" w:date="2022-01-15T19:08:00Z">
              <w:r w:rsidRPr="004903A1">
                <w:rPr>
                  <w:lang w:val="en-GB"/>
                </w:rPr>
                <w:t>3</w:t>
              </w:r>
            </w:ins>
          </w:p>
        </w:tc>
        <w:tc>
          <w:tcPr>
            <w:tcW w:w="996" w:type="pct"/>
          </w:tcPr>
          <w:p w14:paraId="7ADDDB2B" w14:textId="77777777" w:rsidR="0040522B" w:rsidRPr="004903A1" w:rsidRDefault="0040522B" w:rsidP="008E71E2">
            <w:pPr>
              <w:pStyle w:val="PPTableBody"/>
              <w:rPr>
                <w:ins w:id="161" w:author="Anders Andreasen" w:date="2022-01-15T19:08:00Z"/>
                <w:lang w:val="en-GB"/>
              </w:rPr>
            </w:pPr>
            <w:ins w:id="162" w:author="Anders Andreasen" w:date="2022-01-15T19:08:00Z">
              <w:r w:rsidRPr="004903A1">
                <w:rPr>
                  <w:lang w:val="en-GB"/>
                </w:rPr>
                <w:t>10</w:t>
              </w:r>
            </w:ins>
          </w:p>
        </w:tc>
      </w:tr>
      <w:tr w:rsidR="0040522B" w:rsidRPr="004903A1" w14:paraId="3DE9C2C8" w14:textId="77777777" w:rsidTr="008E71E2">
        <w:trPr>
          <w:trHeight w:val="300"/>
          <w:ins w:id="163" w:author="Anders Andreasen" w:date="2022-01-15T19:08:00Z"/>
        </w:trPr>
        <w:tc>
          <w:tcPr>
            <w:tcW w:w="1016" w:type="pct"/>
            <w:hideMark/>
          </w:tcPr>
          <w:p w14:paraId="78CBF3E3" w14:textId="77777777" w:rsidR="0040522B" w:rsidRPr="004903A1" w:rsidRDefault="0040522B" w:rsidP="008E71E2">
            <w:pPr>
              <w:pStyle w:val="PPTableBody"/>
              <w:rPr>
                <w:ins w:id="164" w:author="Anders Andreasen" w:date="2022-01-15T19:08:00Z"/>
                <w:lang w:val="en-GB"/>
              </w:rPr>
            </w:pPr>
            <w:ins w:id="165" w:author="Anders Andreasen" w:date="2022-01-15T19:08:00Z">
              <w:r w:rsidRPr="004903A1">
                <w:rPr>
                  <w:lang w:val="en-GB"/>
                </w:rPr>
                <w:t>T</w:t>
              </w:r>
              <w:r w:rsidRPr="004903A1">
                <w:rPr>
                  <w:vertAlign w:val="subscript"/>
                  <w:lang w:val="en-GB"/>
                </w:rPr>
                <w:t>Sep3</w:t>
              </w:r>
            </w:ins>
          </w:p>
        </w:tc>
        <w:tc>
          <w:tcPr>
            <w:tcW w:w="996" w:type="pct"/>
            <w:noWrap/>
            <w:hideMark/>
          </w:tcPr>
          <w:p w14:paraId="4358399C" w14:textId="77777777" w:rsidR="0040522B" w:rsidRPr="004903A1" w:rsidRDefault="0040522B" w:rsidP="008E71E2">
            <w:pPr>
              <w:pStyle w:val="PPTableBody"/>
              <w:rPr>
                <w:ins w:id="166" w:author="Anders Andreasen" w:date="2022-01-15T19:08:00Z"/>
                <w:lang w:val="en-GB"/>
              </w:rPr>
            </w:pPr>
            <w:ins w:id="167" w:author="Anders Andreasen" w:date="2022-01-15T19:08:00Z">
              <w:r w:rsidRPr="004903A1">
                <w:rPr>
                  <w:lang w:val="en-GB"/>
                </w:rPr>
                <w:t>20-HA-03</w:t>
              </w:r>
            </w:ins>
          </w:p>
        </w:tc>
        <w:tc>
          <w:tcPr>
            <w:tcW w:w="996" w:type="pct"/>
            <w:hideMark/>
          </w:tcPr>
          <w:p w14:paraId="2AA6F01D" w14:textId="2CFD2E04" w:rsidR="0040522B" w:rsidRPr="004903A1" w:rsidRDefault="0040522B" w:rsidP="008E71E2">
            <w:pPr>
              <w:pStyle w:val="PPTableBody"/>
              <w:rPr>
                <w:ins w:id="168" w:author="Anders Andreasen" w:date="2022-01-15T19:08:00Z"/>
                <w:lang w:val="en-GB"/>
              </w:rPr>
            </w:pPr>
            <w:ins w:id="169" w:author="Anders Andreasen" w:date="2022-01-15T19:08:00Z">
              <w:r>
                <w:rPr>
                  <w:rFonts w:ascii="Verdana" w:hAnsi="Verdana"/>
                  <w:lang w:val="en-GB"/>
                </w:rPr>
                <w:t>°</w:t>
              </w:r>
              <w:r w:rsidRPr="004903A1">
                <w:rPr>
                  <w:lang w:val="en-GB"/>
                </w:rPr>
                <w:t>C</w:t>
              </w:r>
            </w:ins>
          </w:p>
        </w:tc>
        <w:tc>
          <w:tcPr>
            <w:tcW w:w="996" w:type="pct"/>
            <w:hideMark/>
          </w:tcPr>
          <w:p w14:paraId="6156453A" w14:textId="77777777" w:rsidR="0040522B" w:rsidRPr="004903A1" w:rsidRDefault="0040522B" w:rsidP="008E71E2">
            <w:pPr>
              <w:pStyle w:val="PPTableBody"/>
              <w:rPr>
                <w:ins w:id="170" w:author="Anders Andreasen" w:date="2022-01-15T19:08:00Z"/>
                <w:lang w:val="en-GB"/>
              </w:rPr>
            </w:pPr>
            <w:ins w:id="171" w:author="Anders Andreasen" w:date="2022-01-15T19:08:00Z">
              <w:r w:rsidRPr="004903A1">
                <w:rPr>
                  <w:lang w:val="en-GB"/>
                </w:rPr>
                <w:t>50</w:t>
              </w:r>
            </w:ins>
          </w:p>
        </w:tc>
        <w:tc>
          <w:tcPr>
            <w:tcW w:w="996" w:type="pct"/>
          </w:tcPr>
          <w:p w14:paraId="45AAA0DB" w14:textId="77777777" w:rsidR="0040522B" w:rsidRPr="004903A1" w:rsidRDefault="0040522B" w:rsidP="008E71E2">
            <w:pPr>
              <w:pStyle w:val="PPTableBody"/>
              <w:rPr>
                <w:ins w:id="172" w:author="Anders Andreasen" w:date="2022-01-15T19:08:00Z"/>
                <w:lang w:val="en-GB"/>
              </w:rPr>
            </w:pPr>
            <w:ins w:id="173" w:author="Anders Andreasen" w:date="2022-01-15T19:08:00Z">
              <w:r w:rsidRPr="004903A1">
                <w:rPr>
                  <w:lang w:val="en-GB"/>
                </w:rPr>
                <w:t>75</w:t>
              </w:r>
            </w:ins>
          </w:p>
        </w:tc>
      </w:tr>
      <w:tr w:rsidR="0040522B" w:rsidRPr="004903A1" w14:paraId="56967385" w14:textId="77777777" w:rsidTr="008E71E2">
        <w:trPr>
          <w:trHeight w:val="300"/>
          <w:ins w:id="174" w:author="Anders Andreasen" w:date="2022-01-15T19:08:00Z"/>
        </w:trPr>
        <w:tc>
          <w:tcPr>
            <w:tcW w:w="1016" w:type="pct"/>
            <w:hideMark/>
          </w:tcPr>
          <w:p w14:paraId="4BE24899" w14:textId="77777777" w:rsidR="0040522B" w:rsidRPr="004903A1" w:rsidRDefault="0040522B" w:rsidP="008E71E2">
            <w:pPr>
              <w:pStyle w:val="PPTableBody"/>
              <w:rPr>
                <w:ins w:id="175" w:author="Anders Andreasen" w:date="2022-01-15T19:08:00Z"/>
                <w:lang w:val="en-GB"/>
              </w:rPr>
            </w:pPr>
            <w:ins w:id="176" w:author="Anders Andreasen" w:date="2022-01-15T19:08:00Z">
              <w:r w:rsidRPr="004903A1">
                <w:rPr>
                  <w:lang w:val="en-GB"/>
                </w:rPr>
                <w:t>P</w:t>
              </w:r>
              <w:r w:rsidRPr="004903A1">
                <w:rPr>
                  <w:vertAlign w:val="subscript"/>
                  <w:lang w:val="en-GB"/>
                </w:rPr>
                <w:t>Sep3</w:t>
              </w:r>
            </w:ins>
          </w:p>
        </w:tc>
        <w:tc>
          <w:tcPr>
            <w:tcW w:w="996" w:type="pct"/>
            <w:noWrap/>
            <w:hideMark/>
          </w:tcPr>
          <w:p w14:paraId="4307FC89" w14:textId="77777777" w:rsidR="0040522B" w:rsidRPr="004903A1" w:rsidRDefault="0040522B" w:rsidP="008E71E2">
            <w:pPr>
              <w:pStyle w:val="PPTableBody"/>
              <w:rPr>
                <w:ins w:id="177" w:author="Anders Andreasen" w:date="2022-01-15T19:08:00Z"/>
                <w:lang w:val="en-GB"/>
              </w:rPr>
            </w:pPr>
            <w:ins w:id="178" w:author="Anders Andreasen" w:date="2022-01-15T19:08:00Z">
              <w:r w:rsidRPr="004903A1">
                <w:rPr>
                  <w:lang w:val="en-GB"/>
                </w:rPr>
                <w:t>20-VA-03</w:t>
              </w:r>
            </w:ins>
          </w:p>
        </w:tc>
        <w:tc>
          <w:tcPr>
            <w:tcW w:w="996" w:type="pct"/>
            <w:hideMark/>
          </w:tcPr>
          <w:p w14:paraId="246FDD47" w14:textId="4F300D34" w:rsidR="0040522B" w:rsidRPr="004903A1" w:rsidRDefault="0040522B" w:rsidP="008E71E2">
            <w:pPr>
              <w:pStyle w:val="PPTableBody"/>
              <w:rPr>
                <w:ins w:id="179" w:author="Anders Andreasen" w:date="2022-01-15T19:08:00Z"/>
                <w:lang w:val="en-GB"/>
              </w:rPr>
            </w:pPr>
            <w:proofErr w:type="spellStart"/>
            <w:ins w:id="180" w:author="Anders Andreasen" w:date="2022-01-15T19:08:00Z">
              <w:r w:rsidRPr="004903A1">
                <w:rPr>
                  <w:lang w:val="en-GB"/>
                </w:rPr>
                <w:t>barg</w:t>
              </w:r>
              <w:proofErr w:type="spellEnd"/>
            </w:ins>
          </w:p>
        </w:tc>
        <w:tc>
          <w:tcPr>
            <w:tcW w:w="996" w:type="pct"/>
            <w:hideMark/>
          </w:tcPr>
          <w:p w14:paraId="7288A789" w14:textId="77777777" w:rsidR="0040522B" w:rsidRPr="004903A1" w:rsidRDefault="0040522B" w:rsidP="008E71E2">
            <w:pPr>
              <w:pStyle w:val="PPTableBody"/>
              <w:rPr>
                <w:ins w:id="181" w:author="Anders Andreasen" w:date="2022-01-15T19:08:00Z"/>
                <w:lang w:val="en-GB"/>
              </w:rPr>
            </w:pPr>
            <w:ins w:id="182" w:author="Anders Andreasen" w:date="2022-01-15T19:08:00Z">
              <w:r w:rsidRPr="004903A1">
                <w:rPr>
                  <w:lang w:val="en-GB"/>
                </w:rPr>
                <w:t>0.5</w:t>
              </w:r>
            </w:ins>
          </w:p>
        </w:tc>
        <w:tc>
          <w:tcPr>
            <w:tcW w:w="996" w:type="pct"/>
          </w:tcPr>
          <w:p w14:paraId="7F901C31" w14:textId="77777777" w:rsidR="0040522B" w:rsidRPr="004903A1" w:rsidRDefault="0040522B" w:rsidP="008E71E2">
            <w:pPr>
              <w:pStyle w:val="PPTableBody"/>
              <w:rPr>
                <w:ins w:id="183" w:author="Anders Andreasen" w:date="2022-01-15T19:08:00Z"/>
                <w:lang w:val="en-GB"/>
              </w:rPr>
            </w:pPr>
            <w:ins w:id="184" w:author="Anders Andreasen" w:date="2022-01-15T19:08:00Z">
              <w:r w:rsidRPr="004903A1">
                <w:rPr>
                  <w:lang w:val="en-GB"/>
                </w:rPr>
                <w:t>2</w:t>
              </w:r>
            </w:ins>
          </w:p>
        </w:tc>
      </w:tr>
      <w:tr w:rsidR="0040522B" w:rsidRPr="004903A1" w14:paraId="4EDCDD45" w14:textId="77777777" w:rsidTr="008E71E2">
        <w:trPr>
          <w:trHeight w:val="300"/>
          <w:ins w:id="185" w:author="Anders Andreasen" w:date="2022-01-15T19:08:00Z"/>
        </w:trPr>
        <w:tc>
          <w:tcPr>
            <w:tcW w:w="1016" w:type="pct"/>
            <w:hideMark/>
          </w:tcPr>
          <w:p w14:paraId="64DA888F" w14:textId="77777777" w:rsidR="0040522B" w:rsidRPr="004903A1" w:rsidRDefault="0040522B" w:rsidP="008E71E2">
            <w:pPr>
              <w:pStyle w:val="PPTableBody"/>
              <w:rPr>
                <w:ins w:id="186" w:author="Anders Andreasen" w:date="2022-01-15T19:08:00Z"/>
                <w:lang w:val="en-GB"/>
              </w:rPr>
            </w:pPr>
            <w:ins w:id="187" w:author="Anders Andreasen" w:date="2022-01-15T19:08:00Z">
              <w:r w:rsidRPr="004903A1">
                <w:rPr>
                  <w:lang w:val="en-GB"/>
                </w:rPr>
                <w:t>T</w:t>
              </w:r>
              <w:r w:rsidRPr="004903A1">
                <w:rPr>
                  <w:vertAlign w:val="subscript"/>
                  <w:lang w:val="en-GB"/>
                </w:rPr>
                <w:t>Scrub1</w:t>
              </w:r>
            </w:ins>
          </w:p>
        </w:tc>
        <w:tc>
          <w:tcPr>
            <w:tcW w:w="996" w:type="pct"/>
            <w:noWrap/>
            <w:hideMark/>
          </w:tcPr>
          <w:p w14:paraId="2EB5CE96" w14:textId="77777777" w:rsidR="0040522B" w:rsidRPr="004903A1" w:rsidRDefault="0040522B" w:rsidP="008E71E2">
            <w:pPr>
              <w:pStyle w:val="PPTableBody"/>
              <w:rPr>
                <w:ins w:id="188" w:author="Anders Andreasen" w:date="2022-01-15T19:08:00Z"/>
                <w:lang w:val="en-GB"/>
              </w:rPr>
            </w:pPr>
            <w:ins w:id="189" w:author="Anders Andreasen" w:date="2022-01-15T19:08:00Z">
              <w:r w:rsidRPr="004903A1">
                <w:rPr>
                  <w:lang w:val="en-GB"/>
                </w:rPr>
                <w:t>23-HA-01</w:t>
              </w:r>
            </w:ins>
          </w:p>
        </w:tc>
        <w:tc>
          <w:tcPr>
            <w:tcW w:w="996" w:type="pct"/>
            <w:hideMark/>
          </w:tcPr>
          <w:p w14:paraId="0FC314E8" w14:textId="4F5E5F56" w:rsidR="0040522B" w:rsidRPr="004903A1" w:rsidRDefault="0040522B" w:rsidP="008E71E2">
            <w:pPr>
              <w:pStyle w:val="PPTableBody"/>
              <w:rPr>
                <w:ins w:id="190" w:author="Anders Andreasen" w:date="2022-01-15T19:08:00Z"/>
                <w:lang w:val="en-GB"/>
              </w:rPr>
            </w:pPr>
            <w:ins w:id="191" w:author="Anders Andreasen" w:date="2022-01-15T19:08:00Z">
              <w:r>
                <w:rPr>
                  <w:rFonts w:ascii="Verdana" w:hAnsi="Verdana"/>
                  <w:lang w:val="en-GB"/>
                </w:rPr>
                <w:t>°</w:t>
              </w:r>
              <w:r w:rsidRPr="004903A1">
                <w:rPr>
                  <w:lang w:val="en-GB"/>
                </w:rPr>
                <w:t>C</w:t>
              </w:r>
            </w:ins>
          </w:p>
        </w:tc>
        <w:tc>
          <w:tcPr>
            <w:tcW w:w="996" w:type="pct"/>
            <w:hideMark/>
          </w:tcPr>
          <w:p w14:paraId="4A05B58A" w14:textId="77777777" w:rsidR="0040522B" w:rsidRPr="004903A1" w:rsidRDefault="0040522B" w:rsidP="008E71E2">
            <w:pPr>
              <w:pStyle w:val="PPTableBody"/>
              <w:rPr>
                <w:ins w:id="192" w:author="Anders Andreasen" w:date="2022-01-15T19:08:00Z"/>
                <w:lang w:val="en-GB"/>
              </w:rPr>
            </w:pPr>
            <w:ins w:id="193" w:author="Anders Andreasen" w:date="2022-01-15T19:08:00Z">
              <w:r w:rsidRPr="004903A1">
                <w:rPr>
                  <w:lang w:val="en-GB"/>
                </w:rPr>
                <w:t>25</w:t>
              </w:r>
            </w:ins>
          </w:p>
        </w:tc>
        <w:tc>
          <w:tcPr>
            <w:tcW w:w="996" w:type="pct"/>
          </w:tcPr>
          <w:p w14:paraId="58123DE2" w14:textId="2389F5B6" w:rsidR="0040522B" w:rsidRPr="004903A1" w:rsidRDefault="0040522B" w:rsidP="008E71E2">
            <w:pPr>
              <w:pStyle w:val="PPTableBody"/>
              <w:rPr>
                <w:ins w:id="194" w:author="Anders Andreasen" w:date="2022-01-15T19:08:00Z"/>
                <w:lang w:val="en-GB"/>
              </w:rPr>
            </w:pPr>
            <w:ins w:id="195" w:author="Anders Andreasen" w:date="2022-01-15T19:08:00Z">
              <w:r w:rsidRPr="004903A1">
                <w:rPr>
                  <w:lang w:val="en-GB"/>
                </w:rPr>
                <w:t>40</w:t>
              </w:r>
            </w:ins>
          </w:p>
        </w:tc>
      </w:tr>
      <w:tr w:rsidR="0040522B" w:rsidRPr="004903A1" w14:paraId="306513AD" w14:textId="77777777" w:rsidTr="008E71E2">
        <w:trPr>
          <w:trHeight w:val="300"/>
          <w:ins w:id="196" w:author="Anders Andreasen" w:date="2022-01-15T19:08:00Z"/>
        </w:trPr>
        <w:tc>
          <w:tcPr>
            <w:tcW w:w="1016" w:type="pct"/>
            <w:hideMark/>
          </w:tcPr>
          <w:p w14:paraId="0A217590" w14:textId="77777777" w:rsidR="0040522B" w:rsidRPr="004903A1" w:rsidRDefault="0040522B" w:rsidP="008E71E2">
            <w:pPr>
              <w:pStyle w:val="PPTableBody"/>
              <w:rPr>
                <w:ins w:id="197" w:author="Anders Andreasen" w:date="2022-01-15T19:08:00Z"/>
                <w:lang w:val="en-GB"/>
              </w:rPr>
            </w:pPr>
            <w:ins w:id="198" w:author="Anders Andreasen" w:date="2022-01-15T19:08:00Z">
              <w:r w:rsidRPr="004903A1">
                <w:rPr>
                  <w:lang w:val="en-GB"/>
                </w:rPr>
                <w:t>T</w:t>
              </w:r>
              <w:r w:rsidRPr="004903A1">
                <w:rPr>
                  <w:vertAlign w:val="subscript"/>
                  <w:lang w:val="en-GB"/>
                </w:rPr>
                <w:t>Scrub2</w:t>
              </w:r>
            </w:ins>
          </w:p>
        </w:tc>
        <w:tc>
          <w:tcPr>
            <w:tcW w:w="996" w:type="pct"/>
            <w:noWrap/>
            <w:hideMark/>
          </w:tcPr>
          <w:p w14:paraId="40A7D274" w14:textId="77777777" w:rsidR="0040522B" w:rsidRPr="004903A1" w:rsidRDefault="0040522B" w:rsidP="008E71E2">
            <w:pPr>
              <w:pStyle w:val="PPTableBody"/>
              <w:rPr>
                <w:ins w:id="199" w:author="Anders Andreasen" w:date="2022-01-15T19:08:00Z"/>
                <w:lang w:val="en-GB"/>
              </w:rPr>
            </w:pPr>
            <w:ins w:id="200" w:author="Anders Andreasen" w:date="2022-01-15T19:08:00Z">
              <w:r w:rsidRPr="004903A1">
                <w:rPr>
                  <w:lang w:val="en-GB"/>
                </w:rPr>
                <w:t>23-HA-02</w:t>
              </w:r>
            </w:ins>
          </w:p>
        </w:tc>
        <w:tc>
          <w:tcPr>
            <w:tcW w:w="996" w:type="pct"/>
            <w:hideMark/>
          </w:tcPr>
          <w:p w14:paraId="01418E60" w14:textId="77777777" w:rsidR="0040522B" w:rsidRPr="004903A1" w:rsidRDefault="0040522B" w:rsidP="008E71E2">
            <w:pPr>
              <w:pStyle w:val="PPTableBody"/>
              <w:rPr>
                <w:ins w:id="201" w:author="Anders Andreasen" w:date="2022-01-15T19:08:00Z"/>
                <w:lang w:val="en-GB"/>
              </w:rPr>
            </w:pPr>
            <w:ins w:id="202" w:author="Anders Andreasen" w:date="2022-01-15T19:08:00Z">
              <w:r>
                <w:rPr>
                  <w:rFonts w:ascii="Verdana" w:hAnsi="Verdana"/>
                  <w:lang w:val="en-GB"/>
                </w:rPr>
                <w:t>°</w:t>
              </w:r>
              <w:r w:rsidRPr="004903A1">
                <w:rPr>
                  <w:lang w:val="en-GB"/>
                </w:rPr>
                <w:t>C</w:t>
              </w:r>
            </w:ins>
          </w:p>
        </w:tc>
        <w:tc>
          <w:tcPr>
            <w:tcW w:w="996" w:type="pct"/>
            <w:hideMark/>
          </w:tcPr>
          <w:p w14:paraId="4AFFB15F" w14:textId="77777777" w:rsidR="0040522B" w:rsidRPr="004903A1" w:rsidRDefault="0040522B" w:rsidP="008E71E2">
            <w:pPr>
              <w:pStyle w:val="PPTableBody"/>
              <w:rPr>
                <w:ins w:id="203" w:author="Anders Andreasen" w:date="2022-01-15T19:08:00Z"/>
                <w:lang w:val="en-GB"/>
              </w:rPr>
            </w:pPr>
            <w:ins w:id="204" w:author="Anders Andreasen" w:date="2022-01-15T19:08:00Z">
              <w:r w:rsidRPr="004903A1">
                <w:rPr>
                  <w:lang w:val="en-GB"/>
                </w:rPr>
                <w:t>25</w:t>
              </w:r>
            </w:ins>
          </w:p>
        </w:tc>
        <w:tc>
          <w:tcPr>
            <w:tcW w:w="996" w:type="pct"/>
          </w:tcPr>
          <w:p w14:paraId="4E4461B4" w14:textId="77777777" w:rsidR="0040522B" w:rsidRPr="004903A1" w:rsidRDefault="0040522B" w:rsidP="008E71E2">
            <w:pPr>
              <w:pStyle w:val="PPTableBody"/>
              <w:rPr>
                <w:ins w:id="205" w:author="Anders Andreasen" w:date="2022-01-15T19:08:00Z"/>
                <w:lang w:val="en-GB"/>
              </w:rPr>
            </w:pPr>
            <w:ins w:id="206" w:author="Anders Andreasen" w:date="2022-01-15T19:08:00Z">
              <w:r w:rsidRPr="004903A1">
                <w:rPr>
                  <w:lang w:val="en-GB"/>
                </w:rPr>
                <w:t>40</w:t>
              </w:r>
            </w:ins>
          </w:p>
        </w:tc>
      </w:tr>
      <w:tr w:rsidR="0040522B" w:rsidRPr="004903A1" w14:paraId="1345F4FC" w14:textId="77777777" w:rsidTr="008E71E2">
        <w:trPr>
          <w:trHeight w:val="300"/>
          <w:ins w:id="207" w:author="Anders Andreasen" w:date="2022-01-15T19:08:00Z"/>
        </w:trPr>
        <w:tc>
          <w:tcPr>
            <w:tcW w:w="1016" w:type="pct"/>
            <w:hideMark/>
          </w:tcPr>
          <w:p w14:paraId="30B0B328" w14:textId="77777777" w:rsidR="0040522B" w:rsidRPr="004903A1" w:rsidRDefault="0040522B" w:rsidP="008E71E2">
            <w:pPr>
              <w:pStyle w:val="PPTableBody"/>
              <w:rPr>
                <w:ins w:id="208" w:author="Anders Andreasen" w:date="2022-01-15T19:08:00Z"/>
                <w:lang w:val="en-GB"/>
              </w:rPr>
            </w:pPr>
            <w:ins w:id="209" w:author="Anders Andreasen" w:date="2022-01-15T19:08:00Z">
              <w:r w:rsidRPr="004903A1">
                <w:rPr>
                  <w:lang w:val="en-GB"/>
                </w:rPr>
                <w:t>T</w:t>
              </w:r>
              <w:r w:rsidRPr="004903A1">
                <w:rPr>
                  <w:vertAlign w:val="subscript"/>
                  <w:lang w:val="en-GB"/>
                </w:rPr>
                <w:t>Scrub3</w:t>
              </w:r>
            </w:ins>
          </w:p>
        </w:tc>
        <w:tc>
          <w:tcPr>
            <w:tcW w:w="996" w:type="pct"/>
            <w:noWrap/>
            <w:hideMark/>
          </w:tcPr>
          <w:p w14:paraId="05D5E12C" w14:textId="77777777" w:rsidR="0040522B" w:rsidRPr="004903A1" w:rsidRDefault="0040522B" w:rsidP="008E71E2">
            <w:pPr>
              <w:pStyle w:val="PPTableBody"/>
              <w:rPr>
                <w:ins w:id="210" w:author="Anders Andreasen" w:date="2022-01-15T19:08:00Z"/>
                <w:lang w:val="en-GB"/>
              </w:rPr>
            </w:pPr>
            <w:ins w:id="211" w:author="Anders Andreasen" w:date="2022-01-15T19:08:00Z">
              <w:r w:rsidRPr="004903A1">
                <w:rPr>
                  <w:lang w:val="en-GB"/>
                </w:rPr>
                <w:t>23-HA-03</w:t>
              </w:r>
            </w:ins>
          </w:p>
        </w:tc>
        <w:tc>
          <w:tcPr>
            <w:tcW w:w="996" w:type="pct"/>
            <w:hideMark/>
          </w:tcPr>
          <w:p w14:paraId="792C0E14" w14:textId="77777777" w:rsidR="0040522B" w:rsidRPr="004903A1" w:rsidRDefault="0040522B" w:rsidP="008E71E2">
            <w:pPr>
              <w:pStyle w:val="PPTableBody"/>
              <w:rPr>
                <w:ins w:id="212" w:author="Anders Andreasen" w:date="2022-01-15T19:08:00Z"/>
                <w:lang w:val="en-GB"/>
              </w:rPr>
            </w:pPr>
            <w:ins w:id="213" w:author="Anders Andreasen" w:date="2022-01-15T19:08:00Z">
              <w:r>
                <w:rPr>
                  <w:rFonts w:ascii="Verdana" w:hAnsi="Verdana"/>
                  <w:lang w:val="en-GB"/>
                </w:rPr>
                <w:t>°</w:t>
              </w:r>
              <w:r w:rsidRPr="004903A1">
                <w:rPr>
                  <w:lang w:val="en-GB"/>
                </w:rPr>
                <w:t>C</w:t>
              </w:r>
            </w:ins>
          </w:p>
        </w:tc>
        <w:tc>
          <w:tcPr>
            <w:tcW w:w="996" w:type="pct"/>
            <w:hideMark/>
          </w:tcPr>
          <w:p w14:paraId="2A24FED7" w14:textId="77777777" w:rsidR="0040522B" w:rsidRPr="004903A1" w:rsidRDefault="0040522B" w:rsidP="008E71E2">
            <w:pPr>
              <w:pStyle w:val="PPTableBody"/>
              <w:rPr>
                <w:ins w:id="214" w:author="Anders Andreasen" w:date="2022-01-15T19:08:00Z"/>
                <w:lang w:val="en-GB"/>
              </w:rPr>
            </w:pPr>
            <w:ins w:id="215" w:author="Anders Andreasen" w:date="2022-01-15T19:08:00Z">
              <w:r w:rsidRPr="004903A1">
                <w:rPr>
                  <w:lang w:val="en-GB"/>
                </w:rPr>
                <w:t>25</w:t>
              </w:r>
            </w:ins>
          </w:p>
        </w:tc>
        <w:tc>
          <w:tcPr>
            <w:tcW w:w="996" w:type="pct"/>
          </w:tcPr>
          <w:p w14:paraId="68515565" w14:textId="77777777" w:rsidR="0040522B" w:rsidRPr="004903A1" w:rsidRDefault="0040522B" w:rsidP="008E71E2">
            <w:pPr>
              <w:pStyle w:val="PPTableBody"/>
              <w:rPr>
                <w:ins w:id="216" w:author="Anders Andreasen" w:date="2022-01-15T19:08:00Z"/>
                <w:lang w:val="en-GB"/>
              </w:rPr>
            </w:pPr>
            <w:ins w:id="217" w:author="Anders Andreasen" w:date="2022-01-15T19:08:00Z">
              <w:r w:rsidRPr="004903A1">
                <w:rPr>
                  <w:lang w:val="en-GB"/>
                </w:rPr>
                <w:t>40</w:t>
              </w:r>
            </w:ins>
          </w:p>
        </w:tc>
      </w:tr>
      <w:tr w:rsidR="0040522B" w:rsidRPr="004903A1" w14:paraId="4C43BB47" w14:textId="77777777" w:rsidTr="008E71E2">
        <w:trPr>
          <w:trHeight w:val="300"/>
          <w:ins w:id="218" w:author="Anders Andreasen" w:date="2022-01-15T19:08:00Z"/>
        </w:trPr>
        <w:tc>
          <w:tcPr>
            <w:tcW w:w="1016" w:type="pct"/>
            <w:hideMark/>
          </w:tcPr>
          <w:p w14:paraId="7DD43398" w14:textId="77777777" w:rsidR="0040522B" w:rsidRPr="004903A1" w:rsidRDefault="0040522B" w:rsidP="008E71E2">
            <w:pPr>
              <w:pStyle w:val="PPTableBody"/>
              <w:rPr>
                <w:ins w:id="219" w:author="Anders Andreasen" w:date="2022-01-15T19:08:00Z"/>
                <w:lang w:val="en-GB"/>
              </w:rPr>
            </w:pPr>
            <w:ins w:id="220" w:author="Anders Andreasen" w:date="2022-01-15T19:08:00Z">
              <w:r w:rsidRPr="004903A1">
                <w:rPr>
                  <w:lang w:val="en-GB"/>
                </w:rPr>
                <w:t>P</w:t>
              </w:r>
              <w:r w:rsidRPr="004903A1">
                <w:rPr>
                  <w:vertAlign w:val="subscript"/>
                  <w:lang w:val="en-GB"/>
                </w:rPr>
                <w:t>Comp1</w:t>
              </w:r>
            </w:ins>
          </w:p>
        </w:tc>
        <w:tc>
          <w:tcPr>
            <w:tcW w:w="996" w:type="pct"/>
            <w:noWrap/>
            <w:hideMark/>
          </w:tcPr>
          <w:p w14:paraId="50CC5C6F" w14:textId="77777777" w:rsidR="0040522B" w:rsidRPr="004903A1" w:rsidRDefault="0040522B" w:rsidP="008E71E2">
            <w:pPr>
              <w:pStyle w:val="PPTableBody"/>
              <w:rPr>
                <w:ins w:id="221" w:author="Anders Andreasen" w:date="2022-01-15T19:08:00Z"/>
                <w:lang w:val="en-GB"/>
              </w:rPr>
            </w:pPr>
            <w:ins w:id="222" w:author="Anders Andreasen" w:date="2022-01-15T19:08:00Z">
              <w:r w:rsidRPr="004903A1">
                <w:rPr>
                  <w:lang w:val="en-GB"/>
                </w:rPr>
                <w:t>23-KA-01</w:t>
              </w:r>
            </w:ins>
          </w:p>
        </w:tc>
        <w:tc>
          <w:tcPr>
            <w:tcW w:w="996" w:type="pct"/>
            <w:hideMark/>
          </w:tcPr>
          <w:p w14:paraId="4B02DEDF" w14:textId="77777777" w:rsidR="0040522B" w:rsidRPr="004903A1" w:rsidRDefault="0040522B" w:rsidP="008E71E2">
            <w:pPr>
              <w:pStyle w:val="PPTableBody"/>
              <w:rPr>
                <w:ins w:id="223" w:author="Anders Andreasen" w:date="2022-01-15T19:08:00Z"/>
                <w:lang w:val="en-GB"/>
              </w:rPr>
            </w:pPr>
            <w:proofErr w:type="spellStart"/>
            <w:ins w:id="224" w:author="Anders Andreasen" w:date="2022-01-15T19:08:00Z">
              <w:r w:rsidRPr="004903A1">
                <w:rPr>
                  <w:lang w:val="en-GB"/>
                </w:rPr>
                <w:t>barg</w:t>
              </w:r>
              <w:proofErr w:type="spellEnd"/>
            </w:ins>
          </w:p>
        </w:tc>
        <w:tc>
          <w:tcPr>
            <w:tcW w:w="996" w:type="pct"/>
            <w:hideMark/>
          </w:tcPr>
          <w:p w14:paraId="482CF4F7" w14:textId="77777777" w:rsidR="0040522B" w:rsidRPr="004903A1" w:rsidRDefault="0040522B" w:rsidP="008E71E2">
            <w:pPr>
              <w:pStyle w:val="PPTableBody"/>
              <w:rPr>
                <w:ins w:id="225" w:author="Anders Andreasen" w:date="2022-01-15T19:08:00Z"/>
                <w:lang w:val="en-GB"/>
              </w:rPr>
            </w:pPr>
            <w:ins w:id="226" w:author="Anders Andreasen" w:date="2022-01-15T19:08:00Z">
              <w:r w:rsidRPr="004903A1">
                <w:rPr>
                  <w:lang w:val="en-GB"/>
                </w:rPr>
                <w:t>60</w:t>
              </w:r>
            </w:ins>
          </w:p>
        </w:tc>
        <w:tc>
          <w:tcPr>
            <w:tcW w:w="996" w:type="pct"/>
          </w:tcPr>
          <w:p w14:paraId="7FBE8D68" w14:textId="77777777" w:rsidR="0040522B" w:rsidRPr="004903A1" w:rsidRDefault="0040522B" w:rsidP="008E71E2">
            <w:pPr>
              <w:pStyle w:val="PPTableBody"/>
              <w:rPr>
                <w:ins w:id="227" w:author="Anders Andreasen" w:date="2022-01-15T19:08:00Z"/>
                <w:lang w:val="en-GB"/>
              </w:rPr>
            </w:pPr>
            <w:ins w:id="228" w:author="Anders Andreasen" w:date="2022-01-15T19:08:00Z">
              <w:r w:rsidRPr="004903A1">
                <w:rPr>
                  <w:lang w:val="en-GB"/>
                </w:rPr>
                <w:t>90</w:t>
              </w:r>
            </w:ins>
          </w:p>
        </w:tc>
      </w:tr>
      <w:tr w:rsidR="0040522B" w:rsidRPr="004903A1" w14:paraId="1D39963C" w14:textId="77777777" w:rsidTr="008E71E2">
        <w:trPr>
          <w:trHeight w:val="300"/>
          <w:ins w:id="229" w:author="Anders Andreasen" w:date="2022-01-15T19:08:00Z"/>
        </w:trPr>
        <w:tc>
          <w:tcPr>
            <w:tcW w:w="1016" w:type="pct"/>
            <w:tcBorders>
              <w:bottom w:val="single" w:sz="4" w:space="0" w:color="auto"/>
            </w:tcBorders>
            <w:hideMark/>
          </w:tcPr>
          <w:p w14:paraId="5D746D3B" w14:textId="77777777" w:rsidR="0040522B" w:rsidRPr="004903A1" w:rsidRDefault="0040522B" w:rsidP="008E71E2">
            <w:pPr>
              <w:pStyle w:val="PPTableBody"/>
              <w:rPr>
                <w:ins w:id="230" w:author="Anders Andreasen" w:date="2022-01-15T19:08:00Z"/>
                <w:lang w:val="en-GB"/>
              </w:rPr>
            </w:pPr>
            <w:proofErr w:type="spellStart"/>
            <w:ins w:id="231" w:author="Anders Andreasen" w:date="2022-01-15T19:08:00Z">
              <w:r w:rsidRPr="004903A1">
                <w:rPr>
                  <w:lang w:val="en-GB"/>
                </w:rPr>
                <w:t>T</w:t>
              </w:r>
              <w:r w:rsidRPr="004903A1">
                <w:rPr>
                  <w:vertAlign w:val="subscript"/>
                  <w:lang w:val="en-GB"/>
                </w:rPr>
                <w:t>refrig</w:t>
              </w:r>
              <w:proofErr w:type="spellEnd"/>
            </w:ins>
          </w:p>
        </w:tc>
        <w:tc>
          <w:tcPr>
            <w:tcW w:w="996" w:type="pct"/>
            <w:tcBorders>
              <w:bottom w:val="single" w:sz="4" w:space="0" w:color="auto"/>
            </w:tcBorders>
            <w:noWrap/>
            <w:hideMark/>
          </w:tcPr>
          <w:p w14:paraId="568F537D" w14:textId="77777777" w:rsidR="0040522B" w:rsidRPr="004903A1" w:rsidRDefault="0040522B" w:rsidP="008E71E2">
            <w:pPr>
              <w:pStyle w:val="PPTableBody"/>
              <w:rPr>
                <w:ins w:id="232" w:author="Anders Andreasen" w:date="2022-01-15T19:08:00Z"/>
                <w:lang w:val="en-GB"/>
              </w:rPr>
            </w:pPr>
            <w:ins w:id="233" w:author="Anders Andreasen" w:date="2022-01-15T19:08:00Z">
              <w:r w:rsidRPr="004903A1">
                <w:rPr>
                  <w:lang w:val="en-GB"/>
                </w:rPr>
                <w:t>25-HA-02</w:t>
              </w:r>
            </w:ins>
          </w:p>
        </w:tc>
        <w:tc>
          <w:tcPr>
            <w:tcW w:w="996" w:type="pct"/>
            <w:tcBorders>
              <w:bottom w:val="single" w:sz="4" w:space="0" w:color="auto"/>
            </w:tcBorders>
            <w:hideMark/>
          </w:tcPr>
          <w:p w14:paraId="5382C132" w14:textId="77777777" w:rsidR="0040522B" w:rsidRPr="004903A1" w:rsidRDefault="0040522B" w:rsidP="008E71E2">
            <w:pPr>
              <w:pStyle w:val="PPTableBody"/>
              <w:rPr>
                <w:ins w:id="234" w:author="Anders Andreasen" w:date="2022-01-15T19:08:00Z"/>
                <w:lang w:val="en-GB"/>
              </w:rPr>
            </w:pPr>
            <w:ins w:id="235" w:author="Anders Andreasen" w:date="2022-01-15T19:08:00Z">
              <w:r>
                <w:rPr>
                  <w:rFonts w:ascii="Verdana" w:hAnsi="Verdana"/>
                  <w:lang w:val="en-GB"/>
                </w:rPr>
                <w:t>°</w:t>
              </w:r>
              <w:r w:rsidRPr="004903A1">
                <w:rPr>
                  <w:lang w:val="en-GB"/>
                </w:rPr>
                <w:t>C</w:t>
              </w:r>
            </w:ins>
          </w:p>
        </w:tc>
        <w:tc>
          <w:tcPr>
            <w:tcW w:w="996" w:type="pct"/>
            <w:tcBorders>
              <w:bottom w:val="single" w:sz="4" w:space="0" w:color="auto"/>
            </w:tcBorders>
            <w:hideMark/>
          </w:tcPr>
          <w:p w14:paraId="5A3A6C63" w14:textId="77777777" w:rsidR="0040522B" w:rsidRPr="004903A1" w:rsidRDefault="0040522B" w:rsidP="008E71E2">
            <w:pPr>
              <w:pStyle w:val="PPTableBody"/>
              <w:rPr>
                <w:ins w:id="236" w:author="Anders Andreasen" w:date="2022-01-15T19:08:00Z"/>
                <w:lang w:val="en-GB"/>
              </w:rPr>
            </w:pPr>
            <w:ins w:id="237" w:author="Anders Andreasen" w:date="2022-01-15T19:08:00Z">
              <w:r w:rsidRPr="004903A1">
                <w:rPr>
                  <w:lang w:val="en-GB"/>
                </w:rPr>
                <w:t>-5</w:t>
              </w:r>
            </w:ins>
          </w:p>
        </w:tc>
        <w:tc>
          <w:tcPr>
            <w:tcW w:w="996" w:type="pct"/>
            <w:tcBorders>
              <w:bottom w:val="single" w:sz="4" w:space="0" w:color="auto"/>
            </w:tcBorders>
          </w:tcPr>
          <w:p w14:paraId="0E5CE7E9" w14:textId="77777777" w:rsidR="0040522B" w:rsidRPr="004903A1" w:rsidRDefault="0040522B" w:rsidP="008E71E2">
            <w:pPr>
              <w:pStyle w:val="PPTableBody"/>
              <w:rPr>
                <w:ins w:id="238" w:author="Anders Andreasen" w:date="2022-01-15T19:08:00Z"/>
                <w:lang w:val="en-GB"/>
              </w:rPr>
            </w:pPr>
            <w:ins w:id="239" w:author="Anders Andreasen" w:date="2022-01-15T19:08:00Z">
              <w:r w:rsidRPr="004903A1">
                <w:rPr>
                  <w:lang w:val="en-GB"/>
                </w:rPr>
                <w:t>28</w:t>
              </w:r>
            </w:ins>
          </w:p>
        </w:tc>
      </w:tr>
    </w:tbl>
    <w:p w14:paraId="4545454D" w14:textId="4171A839" w:rsidR="0040522B" w:rsidRPr="004903A1" w:rsidRDefault="0040522B" w:rsidP="0040522B">
      <w:pPr>
        <w:pStyle w:val="PPBodyMainText"/>
        <w:ind w:firstLine="0"/>
        <w:rPr>
          <w:ins w:id="240" w:author="Anders Andreasen" w:date="2022-01-15T19:08:00Z"/>
          <w:lang w:val="en-GB"/>
        </w:rPr>
      </w:pPr>
    </w:p>
    <w:p w14:paraId="06EE1F3D" w14:textId="4A05466D" w:rsidR="0040522B" w:rsidRPr="004903A1" w:rsidRDefault="0040522B" w:rsidP="0040522B">
      <w:pPr>
        <w:pStyle w:val="PPBodyMainText"/>
        <w:pPrChange w:id="241" w:author="Anders Andreasen" w:date="2022-01-15T19:08:00Z">
          <w:pPr>
            <w:pStyle w:val="PPBodyMainText"/>
            <w:ind w:firstLine="0"/>
          </w:pPr>
        </w:pPrChange>
      </w:pPr>
    </w:p>
    <w:p w14:paraId="70DFFD84" w14:textId="5E630AF5" w:rsidR="00C71F23" w:rsidRPr="004903A1" w:rsidRDefault="00F978A0" w:rsidP="00F978A0">
      <w:pPr>
        <w:pStyle w:val="PPHeading"/>
        <w:rPr>
          <w:lang w:val="en-GB"/>
        </w:rPr>
      </w:pPr>
      <w:r w:rsidRPr="004903A1">
        <w:rPr>
          <w:lang w:val="en-GB"/>
        </w:rPr>
        <w:t xml:space="preserve"> </w:t>
      </w:r>
    </w:p>
    <w:p w14:paraId="13AB64C8" w14:textId="3FAEDDC9" w:rsidR="00C71F23" w:rsidRPr="004903A1" w:rsidDel="00630FB3" w:rsidRDefault="00C71F23">
      <w:pPr>
        <w:rPr>
          <w:del w:id="242" w:author="Anders Andreasen" w:date="2022-01-15T12:42:00Z"/>
          <w:rFonts w:ascii="Times New Roman" w:hAnsi="Times New Roman"/>
          <w:b/>
          <w:sz w:val="20"/>
        </w:rPr>
      </w:pPr>
      <w:del w:id="243" w:author="Anders Andreasen" w:date="2022-01-15T12:42:00Z">
        <w:r w:rsidRPr="004903A1" w:rsidDel="00630FB3">
          <w:br w:type="page"/>
        </w:r>
      </w:del>
    </w:p>
    <w:p w14:paraId="2FF22C8D" w14:textId="5C0DACCF" w:rsidR="003551A3" w:rsidRPr="004903A1" w:rsidRDefault="00F978A0" w:rsidP="00630FB3">
      <w:pPr>
        <w:pPrChange w:id="244" w:author="Anders Andreasen" w:date="2022-01-15T12:42:00Z">
          <w:pPr>
            <w:pStyle w:val="PPHeading"/>
          </w:pPr>
        </w:pPrChange>
      </w:pPr>
      <w:r w:rsidRPr="004903A1">
        <w:t>3 Result</w:t>
      </w:r>
      <w:r w:rsidR="003551A3" w:rsidRPr="004903A1">
        <w:t>s</w:t>
      </w:r>
    </w:p>
    <w:p w14:paraId="5E627311" w14:textId="2B47719F" w:rsidR="003551A3" w:rsidRPr="004903A1" w:rsidRDefault="003551A3" w:rsidP="003551A3">
      <w:pPr>
        <w:pStyle w:val="PPBodyMainText"/>
        <w:ind w:firstLine="0"/>
        <w:rPr>
          <w:lang w:val="en-GB"/>
        </w:rPr>
      </w:pPr>
      <w:r w:rsidRPr="004903A1">
        <w:rPr>
          <w:lang w:val="en-GB"/>
        </w:rPr>
        <w:t xml:space="preserve">The first comparison made is with respect to the modelling of the fluid phase behaviour. Key parameters are compared in </w:t>
      </w:r>
      <w:r w:rsidR="00DC3F8F" w:rsidRPr="004903A1">
        <w:rPr>
          <w:lang w:val="en-GB"/>
        </w:rPr>
        <w:t xml:space="preserve">Table 3. </w:t>
      </w:r>
      <w:ins w:id="245" w:author="Anders Andreasen" w:date="2022-01-15T23:48:00Z">
        <w:r w:rsidR="009F3E54">
          <w:rPr>
            <w:lang w:val="en-GB"/>
          </w:rPr>
          <w:t xml:space="preserve">The results are obtained for the stream “Well fluid” as shown in Figure 1, with temperature </w:t>
        </w:r>
      </w:ins>
      <w:ins w:id="246" w:author="Anders Andreasen" w:date="2022-01-15T23:49:00Z">
        <w:r w:rsidR="009F3E54">
          <w:rPr>
            <w:lang w:val="en-GB"/>
          </w:rPr>
          <w:t xml:space="preserve">and pressure adjusted to standard conditions. </w:t>
        </w:r>
      </w:ins>
      <w:ins w:id="247" w:author="Anders Andreasen" w:date="2022-01-15T23:48:00Z">
        <w:r w:rsidR="009F3E54">
          <w:rPr>
            <w:lang w:val="en-GB"/>
          </w:rPr>
          <w:t xml:space="preserve"> </w:t>
        </w:r>
      </w:ins>
      <w:r w:rsidR="00DC3F8F" w:rsidRPr="004903A1">
        <w:rPr>
          <w:lang w:val="en-GB"/>
        </w:rPr>
        <w:t>As seen from the results</w:t>
      </w:r>
      <w:r w:rsidR="00C2791D" w:rsidRPr="004903A1">
        <w:rPr>
          <w:lang w:val="en-GB"/>
        </w:rPr>
        <w:t>,</w:t>
      </w:r>
      <w:r w:rsidR="00DC3F8F" w:rsidRPr="004903A1">
        <w:rPr>
          <w:lang w:val="en-GB"/>
        </w:rPr>
        <w:t xml:space="preserve"> DWSIM calculates slightly lower liquid density and slightly higher gas molecular weight, although the modelled properties in the two simulators match very well. The gas-oil-ratio (GOR) is also very well matched. The largest difference is seen on the critical properties. For comparison</w:t>
      </w:r>
      <w:r w:rsidR="00C2791D" w:rsidRPr="004903A1">
        <w:rPr>
          <w:lang w:val="en-GB"/>
        </w:rPr>
        <w:t>,</w:t>
      </w:r>
      <w:r w:rsidR="00DC3F8F" w:rsidRPr="004903A1">
        <w:rPr>
          <w:lang w:val="en-GB"/>
        </w:rPr>
        <w:t xml:space="preserve"> the phase envelope calculated with the two simulators is shown in </w:t>
      </w:r>
      <w:r w:rsidR="00C2791D" w:rsidRPr="004903A1">
        <w:rPr>
          <w:lang w:val="en-GB"/>
        </w:rPr>
        <w:t xml:space="preserve">Fig. </w:t>
      </w:r>
      <w:r w:rsidR="00EB6B2F">
        <w:rPr>
          <w:lang w:val="en-GB"/>
        </w:rPr>
        <w:t>2</w:t>
      </w:r>
      <w:r w:rsidR="00C2791D" w:rsidRPr="004903A1">
        <w:rPr>
          <w:lang w:val="en-GB"/>
        </w:rPr>
        <w:t>.</w:t>
      </w:r>
    </w:p>
    <w:p w14:paraId="6E68F1D9" w14:textId="4CCB9EF0" w:rsidR="003551A3" w:rsidRPr="004903A1" w:rsidRDefault="003551A3" w:rsidP="003551A3">
      <w:pPr>
        <w:pStyle w:val="PPFigureTableCaption"/>
        <w:spacing w:before="120"/>
        <w:rPr>
          <w:lang w:val="en-GB"/>
        </w:rPr>
      </w:pPr>
      <w:r w:rsidRPr="004903A1">
        <w:rPr>
          <w:b/>
          <w:lang w:val="en-GB"/>
        </w:rPr>
        <w:t>Table 3</w:t>
      </w:r>
      <w:r w:rsidRPr="004903A1">
        <w:rPr>
          <w:lang w:val="en-GB"/>
        </w:rPr>
        <w:t xml:space="preserve"> </w:t>
      </w:r>
      <w:r w:rsidR="00DC3F8F" w:rsidRPr="004903A1">
        <w:rPr>
          <w:lang w:val="en-GB"/>
        </w:rPr>
        <w:t>Well fluid phase behaviour</w:t>
      </w:r>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C771A9" w:rsidRPr="004903A1" w14:paraId="31DC20BB" w14:textId="36079991" w:rsidTr="003551A3">
        <w:trPr>
          <w:trHeight w:val="283"/>
        </w:trPr>
        <w:tc>
          <w:tcPr>
            <w:tcW w:w="999" w:type="pct"/>
            <w:tcBorders>
              <w:top w:val="single" w:sz="4" w:space="0" w:color="auto"/>
              <w:bottom w:val="single" w:sz="4" w:space="0" w:color="auto"/>
            </w:tcBorders>
            <w:shd w:val="clear" w:color="auto" w:fill="auto"/>
            <w:vAlign w:val="center"/>
          </w:tcPr>
          <w:p w14:paraId="4B12F8B5" w14:textId="65D43EA0" w:rsidR="003551A3" w:rsidRPr="004903A1" w:rsidRDefault="003551A3" w:rsidP="00C771A9">
            <w:pPr>
              <w:pStyle w:val="PPTableBody"/>
              <w:rPr>
                <w:lang w:val="en-GB"/>
              </w:rPr>
            </w:pPr>
          </w:p>
        </w:tc>
        <w:tc>
          <w:tcPr>
            <w:tcW w:w="1000" w:type="pct"/>
            <w:tcBorders>
              <w:top w:val="single" w:sz="4" w:space="0" w:color="auto"/>
              <w:bottom w:val="single" w:sz="4" w:space="0" w:color="auto"/>
            </w:tcBorders>
          </w:tcPr>
          <w:p w14:paraId="09122F16" w14:textId="5E00CF65" w:rsidR="003551A3" w:rsidRPr="004903A1" w:rsidRDefault="003551A3"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33FBA6AA" w14:textId="62859E6A" w:rsidR="003551A3" w:rsidRPr="004903A1" w:rsidRDefault="003551A3"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313FDF2" w14:textId="2FF3A37C" w:rsidR="003551A3" w:rsidRPr="004903A1" w:rsidRDefault="003551A3"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5C9B1535" w14:textId="197EE519" w:rsidR="003551A3" w:rsidRPr="004903A1" w:rsidRDefault="003551A3" w:rsidP="00C771A9">
            <w:pPr>
              <w:pStyle w:val="PPTableBody"/>
              <w:rPr>
                <w:lang w:val="en-GB"/>
              </w:rPr>
            </w:pPr>
            <w:r w:rsidRPr="004903A1">
              <w:rPr>
                <w:lang w:val="en-GB"/>
              </w:rPr>
              <w:t>Difference (%)</w:t>
            </w:r>
          </w:p>
        </w:tc>
      </w:tr>
      <w:tr w:rsidR="00C771A9" w:rsidRPr="004903A1" w14:paraId="10932322" w14:textId="448981AC" w:rsidTr="003551A3">
        <w:trPr>
          <w:trHeight w:val="283"/>
        </w:trPr>
        <w:tc>
          <w:tcPr>
            <w:tcW w:w="999" w:type="pct"/>
            <w:tcBorders>
              <w:top w:val="single" w:sz="4" w:space="0" w:color="auto"/>
            </w:tcBorders>
            <w:shd w:val="clear" w:color="auto" w:fill="auto"/>
          </w:tcPr>
          <w:p w14:paraId="64E06BC4" w14:textId="1AF14286" w:rsidR="003551A3" w:rsidRPr="004903A1" w:rsidRDefault="003551A3" w:rsidP="00C771A9">
            <w:pPr>
              <w:pStyle w:val="PPTableBody"/>
              <w:rPr>
                <w:lang w:val="en-GB"/>
              </w:rPr>
            </w:pPr>
            <w:r w:rsidRPr="004903A1">
              <w:rPr>
                <w:lang w:val="en-GB"/>
              </w:rPr>
              <w:t>Gas MW</w:t>
            </w:r>
          </w:p>
        </w:tc>
        <w:tc>
          <w:tcPr>
            <w:tcW w:w="1000" w:type="pct"/>
            <w:tcBorders>
              <w:top w:val="single" w:sz="4" w:space="0" w:color="auto"/>
            </w:tcBorders>
          </w:tcPr>
          <w:p w14:paraId="6A865100" w14:textId="5C967BD8"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Borders>
              <w:top w:val="single" w:sz="4" w:space="0" w:color="auto"/>
            </w:tcBorders>
          </w:tcPr>
          <w:p w14:paraId="1AC1F090" w14:textId="18462591" w:rsidR="003551A3" w:rsidRPr="004903A1" w:rsidRDefault="003551A3" w:rsidP="00C771A9">
            <w:pPr>
              <w:pStyle w:val="PPTableBody"/>
              <w:rPr>
                <w:lang w:val="en-GB"/>
              </w:rPr>
            </w:pPr>
            <w:r w:rsidRPr="004903A1">
              <w:rPr>
                <w:lang w:val="en-GB"/>
              </w:rPr>
              <w:t>22.</w:t>
            </w:r>
            <w:r w:rsidR="00DC3F8F" w:rsidRPr="004903A1">
              <w:rPr>
                <w:lang w:val="en-GB"/>
              </w:rPr>
              <w:t>78</w:t>
            </w:r>
          </w:p>
        </w:tc>
        <w:tc>
          <w:tcPr>
            <w:tcW w:w="1000" w:type="pct"/>
            <w:tcBorders>
              <w:top w:val="single" w:sz="4" w:space="0" w:color="auto"/>
            </w:tcBorders>
          </w:tcPr>
          <w:p w14:paraId="07061D90" w14:textId="706E1159" w:rsidR="003551A3" w:rsidRPr="004903A1" w:rsidRDefault="003551A3" w:rsidP="00C771A9">
            <w:pPr>
              <w:pStyle w:val="PPTableBody"/>
              <w:rPr>
                <w:lang w:val="en-GB"/>
              </w:rPr>
            </w:pPr>
            <w:r w:rsidRPr="004903A1">
              <w:rPr>
                <w:lang w:val="en-GB"/>
              </w:rPr>
              <w:t>22.8</w:t>
            </w:r>
            <w:r w:rsidR="00DC3F8F" w:rsidRPr="004903A1">
              <w:rPr>
                <w:lang w:val="en-GB"/>
              </w:rPr>
              <w:t>1</w:t>
            </w:r>
          </w:p>
        </w:tc>
        <w:tc>
          <w:tcPr>
            <w:tcW w:w="1000" w:type="pct"/>
            <w:tcBorders>
              <w:top w:val="single" w:sz="4" w:space="0" w:color="auto"/>
            </w:tcBorders>
          </w:tcPr>
          <w:p w14:paraId="6A408124" w14:textId="43AA9441" w:rsidR="003551A3" w:rsidRPr="004903A1" w:rsidRDefault="003551A3" w:rsidP="00C771A9">
            <w:pPr>
              <w:pStyle w:val="PPTableBody"/>
              <w:rPr>
                <w:lang w:val="en-GB"/>
              </w:rPr>
            </w:pPr>
            <w:r w:rsidRPr="004903A1">
              <w:rPr>
                <w:lang w:val="en-GB"/>
              </w:rPr>
              <w:t>0.114</w:t>
            </w:r>
          </w:p>
        </w:tc>
      </w:tr>
      <w:tr w:rsidR="003B42FC" w:rsidRPr="004903A1" w14:paraId="15D52CA4" w14:textId="77777777" w:rsidTr="003551A3">
        <w:trPr>
          <w:trHeight w:val="283"/>
        </w:trPr>
        <w:tc>
          <w:tcPr>
            <w:tcW w:w="999" w:type="pct"/>
            <w:shd w:val="clear" w:color="auto" w:fill="auto"/>
          </w:tcPr>
          <w:p w14:paraId="52CD918B" w14:textId="63944894" w:rsidR="003551A3" w:rsidRPr="004903A1" w:rsidRDefault="003551A3" w:rsidP="00C771A9">
            <w:pPr>
              <w:pStyle w:val="PPTableBody"/>
              <w:rPr>
                <w:lang w:val="en-GB"/>
              </w:rPr>
            </w:pPr>
            <w:r w:rsidRPr="004903A1">
              <w:rPr>
                <w:lang w:val="en-GB"/>
              </w:rPr>
              <w:t>Gas mole flow</w:t>
            </w:r>
          </w:p>
        </w:tc>
        <w:tc>
          <w:tcPr>
            <w:tcW w:w="1000" w:type="pct"/>
          </w:tcPr>
          <w:p w14:paraId="33555A10" w14:textId="328B9DD9"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6C6CE61C" w14:textId="71791807" w:rsidR="003551A3" w:rsidRPr="004903A1" w:rsidRDefault="003551A3" w:rsidP="00C771A9">
            <w:pPr>
              <w:pStyle w:val="PPTableBody"/>
              <w:rPr>
                <w:lang w:val="en-GB"/>
              </w:rPr>
            </w:pPr>
            <w:r w:rsidRPr="004903A1">
              <w:rPr>
                <w:lang w:val="en-GB"/>
              </w:rPr>
              <w:t>5477.0</w:t>
            </w:r>
          </w:p>
        </w:tc>
        <w:tc>
          <w:tcPr>
            <w:tcW w:w="1000" w:type="pct"/>
          </w:tcPr>
          <w:p w14:paraId="28C4B942" w14:textId="30F550B3" w:rsidR="003551A3" w:rsidRPr="004903A1" w:rsidRDefault="003551A3" w:rsidP="00C771A9">
            <w:pPr>
              <w:pStyle w:val="PPTableBody"/>
              <w:rPr>
                <w:lang w:val="en-GB"/>
              </w:rPr>
            </w:pPr>
            <w:r w:rsidRPr="004903A1">
              <w:rPr>
                <w:lang w:val="en-GB"/>
              </w:rPr>
              <w:t>5479.8</w:t>
            </w:r>
          </w:p>
        </w:tc>
        <w:tc>
          <w:tcPr>
            <w:tcW w:w="1000" w:type="pct"/>
          </w:tcPr>
          <w:p w14:paraId="1E03E0D6" w14:textId="317396CB" w:rsidR="003551A3" w:rsidRPr="004903A1" w:rsidRDefault="003551A3" w:rsidP="00C771A9">
            <w:pPr>
              <w:pStyle w:val="PPTableBody"/>
              <w:rPr>
                <w:lang w:val="en-GB"/>
              </w:rPr>
            </w:pPr>
            <w:r w:rsidRPr="004903A1">
              <w:rPr>
                <w:lang w:val="en-GB"/>
              </w:rPr>
              <w:t>0.051</w:t>
            </w:r>
          </w:p>
        </w:tc>
      </w:tr>
      <w:tr w:rsidR="00C771A9" w:rsidRPr="004903A1" w14:paraId="59FCC454" w14:textId="47A7443A" w:rsidTr="003551A3">
        <w:trPr>
          <w:trHeight w:val="283"/>
        </w:trPr>
        <w:tc>
          <w:tcPr>
            <w:tcW w:w="999" w:type="pct"/>
            <w:shd w:val="clear" w:color="auto" w:fill="auto"/>
          </w:tcPr>
          <w:p w14:paraId="77B79C86" w14:textId="2B5717C8" w:rsidR="003551A3" w:rsidRPr="004903A1" w:rsidRDefault="003551A3" w:rsidP="00C771A9">
            <w:pPr>
              <w:pStyle w:val="PPTableBody"/>
              <w:rPr>
                <w:lang w:val="en-GB"/>
              </w:rPr>
            </w:pPr>
            <w:r w:rsidRPr="004903A1">
              <w:rPr>
                <w:lang w:val="en-GB"/>
              </w:rPr>
              <w:t>Liquid density</w:t>
            </w:r>
          </w:p>
        </w:tc>
        <w:tc>
          <w:tcPr>
            <w:tcW w:w="1000" w:type="pct"/>
          </w:tcPr>
          <w:p w14:paraId="1569FF99" w14:textId="08AA433F" w:rsidR="003551A3" w:rsidRPr="004903A1" w:rsidRDefault="003551A3" w:rsidP="00C771A9">
            <w:pPr>
              <w:pStyle w:val="PPTableBody"/>
              <w:rPr>
                <w:lang w:val="en-GB"/>
              </w:rPr>
            </w:pPr>
            <w:r w:rsidRPr="004903A1">
              <w:rPr>
                <w:lang w:val="en-GB"/>
              </w:rPr>
              <w:t>kg/m</w:t>
            </w:r>
            <w:r w:rsidRPr="00466A4F">
              <w:rPr>
                <w:vertAlign w:val="superscript"/>
                <w:lang w:val="en-GB"/>
                <w:rPrChange w:id="248" w:author="Anders Andreasen" w:date="2022-01-15T13:38:00Z">
                  <w:rPr>
                    <w:lang w:val="en-GB"/>
                  </w:rPr>
                </w:rPrChange>
              </w:rPr>
              <w:t>3</w:t>
            </w:r>
          </w:p>
        </w:tc>
        <w:tc>
          <w:tcPr>
            <w:tcW w:w="1000" w:type="pct"/>
          </w:tcPr>
          <w:p w14:paraId="4CC6BBC1" w14:textId="2B9D655C" w:rsidR="003551A3" w:rsidRPr="004903A1" w:rsidRDefault="003551A3" w:rsidP="00C771A9">
            <w:pPr>
              <w:pStyle w:val="PPTableBody"/>
              <w:rPr>
                <w:lang w:val="en-GB"/>
              </w:rPr>
            </w:pPr>
            <w:r w:rsidRPr="004903A1">
              <w:rPr>
                <w:lang w:val="en-GB"/>
              </w:rPr>
              <w:t>805.4</w:t>
            </w:r>
          </w:p>
        </w:tc>
        <w:tc>
          <w:tcPr>
            <w:tcW w:w="1000" w:type="pct"/>
          </w:tcPr>
          <w:p w14:paraId="385B9BAD" w14:textId="30088F59" w:rsidR="003551A3" w:rsidRPr="004903A1" w:rsidRDefault="003551A3" w:rsidP="00C771A9">
            <w:pPr>
              <w:pStyle w:val="PPTableBody"/>
              <w:rPr>
                <w:lang w:val="en-GB"/>
              </w:rPr>
            </w:pPr>
            <w:r w:rsidRPr="004903A1">
              <w:rPr>
                <w:lang w:val="en-GB"/>
              </w:rPr>
              <w:t>803.</w:t>
            </w:r>
            <w:r w:rsidR="00DC3F8F" w:rsidRPr="004903A1">
              <w:rPr>
                <w:lang w:val="en-GB"/>
              </w:rPr>
              <w:t>5</w:t>
            </w:r>
          </w:p>
        </w:tc>
        <w:tc>
          <w:tcPr>
            <w:tcW w:w="1000" w:type="pct"/>
          </w:tcPr>
          <w:p w14:paraId="76F15276" w14:textId="3529BF5E" w:rsidR="003551A3" w:rsidRPr="004903A1" w:rsidRDefault="003551A3" w:rsidP="00C771A9">
            <w:pPr>
              <w:pStyle w:val="PPTableBody"/>
              <w:rPr>
                <w:lang w:val="en-GB"/>
              </w:rPr>
            </w:pPr>
            <w:r w:rsidRPr="004903A1">
              <w:rPr>
                <w:lang w:val="en-GB"/>
              </w:rPr>
              <w:t>-0.244</w:t>
            </w:r>
          </w:p>
        </w:tc>
      </w:tr>
      <w:tr w:rsidR="00C771A9" w:rsidRPr="004903A1" w14:paraId="5000627F" w14:textId="77777777" w:rsidTr="003551A3">
        <w:trPr>
          <w:trHeight w:val="283"/>
        </w:trPr>
        <w:tc>
          <w:tcPr>
            <w:tcW w:w="999" w:type="pct"/>
            <w:shd w:val="clear" w:color="auto" w:fill="auto"/>
          </w:tcPr>
          <w:p w14:paraId="0768B76D" w14:textId="3F372524" w:rsidR="003551A3" w:rsidRPr="004903A1" w:rsidRDefault="003551A3" w:rsidP="00C771A9">
            <w:pPr>
              <w:pStyle w:val="PPTableBody"/>
              <w:rPr>
                <w:lang w:val="en-GB"/>
              </w:rPr>
            </w:pPr>
            <w:r w:rsidRPr="004903A1">
              <w:rPr>
                <w:lang w:val="en-GB"/>
              </w:rPr>
              <w:t>Liquid MW</w:t>
            </w:r>
          </w:p>
        </w:tc>
        <w:tc>
          <w:tcPr>
            <w:tcW w:w="1000" w:type="pct"/>
          </w:tcPr>
          <w:p w14:paraId="575194C8" w14:textId="6EC916F2" w:rsidR="003551A3" w:rsidRPr="004903A1" w:rsidRDefault="003551A3"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6FC5A1BB" w14:textId="1A903150" w:rsidR="003551A3" w:rsidRPr="004903A1" w:rsidRDefault="003551A3" w:rsidP="00C771A9">
            <w:pPr>
              <w:pStyle w:val="PPTableBody"/>
              <w:rPr>
                <w:lang w:val="en-GB"/>
              </w:rPr>
            </w:pPr>
            <w:r w:rsidRPr="004903A1">
              <w:rPr>
                <w:lang w:val="en-GB"/>
              </w:rPr>
              <w:t>215.3</w:t>
            </w:r>
          </w:p>
        </w:tc>
        <w:tc>
          <w:tcPr>
            <w:tcW w:w="1000" w:type="pct"/>
          </w:tcPr>
          <w:p w14:paraId="0BDA846A" w14:textId="4B6F5EB8" w:rsidR="003551A3" w:rsidRPr="004903A1" w:rsidRDefault="003551A3" w:rsidP="00C771A9">
            <w:pPr>
              <w:pStyle w:val="PPTableBody"/>
              <w:rPr>
                <w:lang w:val="en-GB"/>
              </w:rPr>
            </w:pPr>
            <w:r w:rsidRPr="004903A1">
              <w:rPr>
                <w:lang w:val="en-GB"/>
              </w:rPr>
              <w:t>215.4</w:t>
            </w:r>
          </w:p>
        </w:tc>
        <w:tc>
          <w:tcPr>
            <w:tcW w:w="1000" w:type="pct"/>
          </w:tcPr>
          <w:p w14:paraId="59168530" w14:textId="180224B5" w:rsidR="003551A3" w:rsidRPr="004903A1" w:rsidRDefault="003551A3" w:rsidP="00C771A9">
            <w:pPr>
              <w:pStyle w:val="PPTableBody"/>
              <w:rPr>
                <w:lang w:val="en-GB"/>
              </w:rPr>
            </w:pPr>
            <w:r w:rsidRPr="004903A1">
              <w:rPr>
                <w:lang w:val="en-GB"/>
              </w:rPr>
              <w:t>0.055</w:t>
            </w:r>
          </w:p>
        </w:tc>
      </w:tr>
      <w:tr w:rsidR="00C771A9" w:rsidRPr="004903A1" w14:paraId="1FD11BF3" w14:textId="77777777" w:rsidTr="003551A3">
        <w:trPr>
          <w:trHeight w:val="283"/>
        </w:trPr>
        <w:tc>
          <w:tcPr>
            <w:tcW w:w="999" w:type="pct"/>
            <w:shd w:val="clear" w:color="auto" w:fill="auto"/>
          </w:tcPr>
          <w:p w14:paraId="33730800" w14:textId="18384854" w:rsidR="003551A3" w:rsidRPr="004903A1" w:rsidRDefault="003551A3" w:rsidP="00C771A9">
            <w:pPr>
              <w:pStyle w:val="PPTableBody"/>
              <w:rPr>
                <w:lang w:val="en-GB"/>
              </w:rPr>
            </w:pPr>
            <w:r w:rsidRPr="004903A1">
              <w:rPr>
                <w:lang w:val="en-GB"/>
              </w:rPr>
              <w:t>Liquid mole flow</w:t>
            </w:r>
          </w:p>
        </w:tc>
        <w:tc>
          <w:tcPr>
            <w:tcW w:w="1000" w:type="pct"/>
          </w:tcPr>
          <w:p w14:paraId="5F06B8D9" w14:textId="5F7527F4" w:rsidR="003551A3" w:rsidRPr="004903A1" w:rsidRDefault="003551A3"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1FEE364C" w14:textId="03536E95" w:rsidR="003551A3" w:rsidRPr="004903A1" w:rsidRDefault="003551A3" w:rsidP="00C771A9">
            <w:pPr>
              <w:pStyle w:val="PPTableBody"/>
              <w:rPr>
                <w:lang w:val="en-GB"/>
              </w:rPr>
            </w:pPr>
            <w:r w:rsidRPr="004903A1">
              <w:rPr>
                <w:lang w:val="en-GB"/>
              </w:rPr>
              <w:t>2523.0</w:t>
            </w:r>
          </w:p>
        </w:tc>
        <w:tc>
          <w:tcPr>
            <w:tcW w:w="1000" w:type="pct"/>
          </w:tcPr>
          <w:p w14:paraId="10A5D6CE" w14:textId="5D27E544" w:rsidR="003551A3" w:rsidRPr="004903A1" w:rsidRDefault="003551A3" w:rsidP="00C771A9">
            <w:pPr>
              <w:pStyle w:val="PPTableBody"/>
              <w:rPr>
                <w:lang w:val="en-GB"/>
              </w:rPr>
            </w:pPr>
            <w:r w:rsidRPr="004903A1">
              <w:rPr>
                <w:lang w:val="en-GB"/>
              </w:rPr>
              <w:t>2520.</w:t>
            </w:r>
            <w:r w:rsidR="00DC3F8F" w:rsidRPr="004903A1">
              <w:rPr>
                <w:lang w:val="en-GB"/>
              </w:rPr>
              <w:t>2</w:t>
            </w:r>
          </w:p>
        </w:tc>
        <w:tc>
          <w:tcPr>
            <w:tcW w:w="1000" w:type="pct"/>
          </w:tcPr>
          <w:p w14:paraId="452E6478" w14:textId="6ABB99C0" w:rsidR="003551A3" w:rsidRPr="004903A1" w:rsidRDefault="003551A3" w:rsidP="00C771A9">
            <w:pPr>
              <w:pStyle w:val="PPTableBody"/>
              <w:rPr>
                <w:lang w:val="en-GB"/>
              </w:rPr>
            </w:pPr>
            <w:r w:rsidRPr="004903A1">
              <w:rPr>
                <w:lang w:val="en-GB"/>
              </w:rPr>
              <w:t>-0.112</w:t>
            </w:r>
          </w:p>
        </w:tc>
      </w:tr>
      <w:tr w:rsidR="00C771A9" w:rsidRPr="004903A1" w14:paraId="3FDFED13" w14:textId="77777777" w:rsidTr="00DC3F8F">
        <w:trPr>
          <w:trHeight w:val="283"/>
        </w:trPr>
        <w:tc>
          <w:tcPr>
            <w:tcW w:w="999" w:type="pct"/>
            <w:shd w:val="clear" w:color="auto" w:fill="auto"/>
          </w:tcPr>
          <w:p w14:paraId="57434DB2" w14:textId="14B8063B" w:rsidR="003551A3" w:rsidRPr="004903A1" w:rsidRDefault="003551A3" w:rsidP="00C771A9">
            <w:pPr>
              <w:pStyle w:val="PPTableBody"/>
              <w:rPr>
                <w:lang w:val="en-GB"/>
              </w:rPr>
            </w:pPr>
            <w:r w:rsidRPr="004903A1">
              <w:rPr>
                <w:lang w:val="en-GB"/>
              </w:rPr>
              <w:t>GOR</w:t>
            </w:r>
          </w:p>
        </w:tc>
        <w:tc>
          <w:tcPr>
            <w:tcW w:w="1000" w:type="pct"/>
          </w:tcPr>
          <w:p w14:paraId="4C088366" w14:textId="72D3B0BD" w:rsidR="003551A3" w:rsidRPr="004903A1" w:rsidRDefault="003551A3" w:rsidP="00C771A9">
            <w:pPr>
              <w:pStyle w:val="PPTableBody"/>
              <w:rPr>
                <w:lang w:val="en-GB"/>
              </w:rPr>
            </w:pPr>
            <w:r w:rsidRPr="004903A1">
              <w:rPr>
                <w:lang w:val="en-GB"/>
              </w:rPr>
              <w:t>mole/mole</w:t>
            </w:r>
          </w:p>
        </w:tc>
        <w:tc>
          <w:tcPr>
            <w:tcW w:w="1000" w:type="pct"/>
          </w:tcPr>
          <w:p w14:paraId="7DA5C2CF" w14:textId="3E30426A" w:rsidR="003551A3" w:rsidRPr="004903A1" w:rsidRDefault="003551A3" w:rsidP="00C771A9">
            <w:pPr>
              <w:pStyle w:val="PPTableBody"/>
              <w:rPr>
                <w:lang w:val="en-GB"/>
              </w:rPr>
            </w:pPr>
            <w:r w:rsidRPr="004903A1">
              <w:rPr>
                <w:lang w:val="en-GB"/>
              </w:rPr>
              <w:t>2.171</w:t>
            </w:r>
          </w:p>
        </w:tc>
        <w:tc>
          <w:tcPr>
            <w:tcW w:w="1000" w:type="pct"/>
          </w:tcPr>
          <w:p w14:paraId="5B2F6879" w14:textId="5C70AACE" w:rsidR="003551A3" w:rsidRPr="004903A1" w:rsidRDefault="003551A3" w:rsidP="00C771A9">
            <w:pPr>
              <w:pStyle w:val="PPTableBody"/>
              <w:rPr>
                <w:lang w:val="en-GB"/>
              </w:rPr>
            </w:pPr>
            <w:r w:rsidRPr="004903A1">
              <w:rPr>
                <w:lang w:val="en-GB"/>
              </w:rPr>
              <w:t>2.174</w:t>
            </w:r>
          </w:p>
        </w:tc>
        <w:tc>
          <w:tcPr>
            <w:tcW w:w="1000" w:type="pct"/>
          </w:tcPr>
          <w:p w14:paraId="44C7CBBD" w14:textId="695599EB" w:rsidR="003551A3" w:rsidRPr="004903A1" w:rsidRDefault="003551A3" w:rsidP="00C771A9">
            <w:pPr>
              <w:pStyle w:val="PPTableBody"/>
              <w:rPr>
                <w:lang w:val="en-GB"/>
              </w:rPr>
            </w:pPr>
            <w:r w:rsidRPr="004903A1">
              <w:rPr>
                <w:lang w:val="en-GB"/>
              </w:rPr>
              <w:t>0.163</w:t>
            </w:r>
          </w:p>
        </w:tc>
      </w:tr>
      <w:tr w:rsidR="00C771A9" w:rsidRPr="004903A1" w14:paraId="4785604C" w14:textId="77777777" w:rsidTr="00DC3F8F">
        <w:trPr>
          <w:trHeight w:val="283"/>
        </w:trPr>
        <w:tc>
          <w:tcPr>
            <w:tcW w:w="999" w:type="pct"/>
            <w:shd w:val="clear" w:color="auto" w:fill="auto"/>
          </w:tcPr>
          <w:p w14:paraId="7AA33B9E" w14:textId="7D6ADBA2" w:rsidR="00DC3F8F" w:rsidRPr="004903A1" w:rsidRDefault="00DC3F8F" w:rsidP="00C771A9">
            <w:pPr>
              <w:pStyle w:val="PPTableBody"/>
              <w:rPr>
                <w:lang w:val="en-GB"/>
              </w:rPr>
            </w:pPr>
            <w:r w:rsidRPr="004903A1">
              <w:rPr>
                <w:lang w:val="en-GB"/>
              </w:rPr>
              <w:t>T</w:t>
            </w:r>
            <w:del w:id="249" w:author="Anders Andreasen" w:date="2022-01-15T13:39:00Z">
              <w:r w:rsidRPr="00466A4F" w:rsidDel="00466A4F">
                <w:rPr>
                  <w:vertAlign w:val="subscript"/>
                  <w:lang w:val="en-GB"/>
                  <w:rPrChange w:id="250" w:author="Anders Andreasen" w:date="2022-01-15T13:39:00Z">
                    <w:rPr>
                      <w:lang w:val="en-GB"/>
                    </w:rPr>
                  </w:rPrChange>
                </w:rPr>
                <w:delText>crit</w:delText>
              </w:r>
            </w:del>
            <w:ins w:id="251" w:author="Anders Andreasen" w:date="2022-01-15T13:39:00Z">
              <w:r w:rsidR="00466A4F" w:rsidRPr="00466A4F">
                <w:rPr>
                  <w:vertAlign w:val="subscript"/>
                  <w:lang w:val="en-GB"/>
                  <w:rPrChange w:id="252" w:author="Anders Andreasen" w:date="2022-01-15T13:39:00Z">
                    <w:rPr>
                      <w:lang w:val="en-GB"/>
                    </w:rPr>
                  </w:rPrChange>
                </w:rPr>
                <w:t>c</w:t>
              </w:r>
            </w:ins>
          </w:p>
        </w:tc>
        <w:tc>
          <w:tcPr>
            <w:tcW w:w="1000" w:type="pct"/>
          </w:tcPr>
          <w:p w14:paraId="63331A80" w14:textId="1816C731" w:rsidR="00DC3F8F" w:rsidRPr="004903A1" w:rsidRDefault="00466A4F" w:rsidP="00C771A9">
            <w:pPr>
              <w:pStyle w:val="PPTableBody"/>
              <w:rPr>
                <w:lang w:val="en-GB"/>
              </w:rPr>
            </w:pPr>
            <w:ins w:id="253" w:author="Anders Andreasen" w:date="2022-01-15T13:34:00Z">
              <w:r>
                <w:rPr>
                  <w:rFonts w:ascii="Verdana" w:hAnsi="Verdana"/>
                  <w:lang w:val="en-GB"/>
                </w:rPr>
                <w:t>°</w:t>
              </w:r>
            </w:ins>
            <w:del w:id="254" w:author="Anders Andreasen" w:date="2022-01-15T13:34:00Z">
              <w:r w:rsidR="00DC3F8F" w:rsidRPr="004903A1" w:rsidDel="00466A4F">
                <w:rPr>
                  <w:lang w:val="en-GB"/>
                </w:rPr>
                <w:delText>˚</w:delText>
              </w:r>
            </w:del>
            <w:r w:rsidR="00DC3F8F" w:rsidRPr="004903A1">
              <w:rPr>
                <w:lang w:val="en-GB"/>
              </w:rPr>
              <w:t>C</w:t>
            </w:r>
          </w:p>
        </w:tc>
        <w:tc>
          <w:tcPr>
            <w:tcW w:w="1000" w:type="pct"/>
          </w:tcPr>
          <w:p w14:paraId="3A8C9550" w14:textId="53EF52A8" w:rsidR="00DC3F8F" w:rsidRPr="004903A1" w:rsidRDefault="00DC3F8F" w:rsidP="00C771A9">
            <w:pPr>
              <w:pStyle w:val="PPTableBody"/>
              <w:rPr>
                <w:lang w:val="en-GB"/>
              </w:rPr>
            </w:pPr>
            <w:r w:rsidRPr="004903A1">
              <w:rPr>
                <w:lang w:val="en-GB"/>
              </w:rPr>
              <w:t>402.5</w:t>
            </w:r>
          </w:p>
        </w:tc>
        <w:tc>
          <w:tcPr>
            <w:tcW w:w="1000" w:type="pct"/>
          </w:tcPr>
          <w:p w14:paraId="3E48FEB8" w14:textId="40829E6A" w:rsidR="00DC3F8F" w:rsidRPr="004903A1" w:rsidRDefault="00DC3F8F" w:rsidP="00C771A9">
            <w:pPr>
              <w:pStyle w:val="PPTableBody"/>
              <w:rPr>
                <w:lang w:val="en-GB"/>
              </w:rPr>
            </w:pPr>
            <w:r w:rsidRPr="004903A1">
              <w:rPr>
                <w:lang w:val="en-GB"/>
              </w:rPr>
              <w:t>400.8</w:t>
            </w:r>
          </w:p>
        </w:tc>
        <w:tc>
          <w:tcPr>
            <w:tcW w:w="1000" w:type="pct"/>
          </w:tcPr>
          <w:p w14:paraId="1160BED3" w14:textId="6333D716" w:rsidR="00DC3F8F" w:rsidRPr="004903A1" w:rsidRDefault="00DC3F8F" w:rsidP="00C771A9">
            <w:pPr>
              <w:pStyle w:val="PPTableBody"/>
              <w:rPr>
                <w:lang w:val="en-GB"/>
              </w:rPr>
            </w:pPr>
            <w:r w:rsidRPr="004903A1">
              <w:rPr>
                <w:lang w:val="en-GB"/>
              </w:rPr>
              <w:t>-0.44</w:t>
            </w:r>
          </w:p>
        </w:tc>
      </w:tr>
      <w:tr w:rsidR="003B42FC" w:rsidRPr="004903A1" w14:paraId="35F12C3F" w14:textId="77777777" w:rsidTr="003551A3">
        <w:trPr>
          <w:trHeight w:val="283"/>
        </w:trPr>
        <w:tc>
          <w:tcPr>
            <w:tcW w:w="999" w:type="pct"/>
            <w:tcBorders>
              <w:bottom w:val="single" w:sz="4" w:space="0" w:color="auto"/>
            </w:tcBorders>
            <w:shd w:val="clear" w:color="auto" w:fill="auto"/>
          </w:tcPr>
          <w:p w14:paraId="2699EEDC" w14:textId="3FBBDFCC" w:rsidR="00DC3F8F" w:rsidRPr="004903A1" w:rsidRDefault="00DC3F8F" w:rsidP="00C771A9">
            <w:pPr>
              <w:pStyle w:val="PPTableBody"/>
              <w:rPr>
                <w:lang w:val="en-GB"/>
              </w:rPr>
            </w:pPr>
            <w:r w:rsidRPr="004903A1">
              <w:rPr>
                <w:lang w:val="en-GB"/>
              </w:rPr>
              <w:t>P</w:t>
            </w:r>
            <w:del w:id="255" w:author="Anders Andreasen" w:date="2022-01-15T13:39:00Z">
              <w:r w:rsidRPr="00466A4F" w:rsidDel="00466A4F">
                <w:rPr>
                  <w:vertAlign w:val="subscript"/>
                  <w:lang w:val="en-GB"/>
                  <w:rPrChange w:id="256" w:author="Anders Andreasen" w:date="2022-01-15T13:39:00Z">
                    <w:rPr>
                      <w:lang w:val="en-GB"/>
                    </w:rPr>
                  </w:rPrChange>
                </w:rPr>
                <w:delText>crit</w:delText>
              </w:r>
            </w:del>
            <w:ins w:id="257" w:author="Anders Andreasen" w:date="2022-01-15T13:39:00Z">
              <w:r w:rsidR="00466A4F" w:rsidRPr="00466A4F">
                <w:rPr>
                  <w:vertAlign w:val="subscript"/>
                  <w:lang w:val="en-GB"/>
                  <w:rPrChange w:id="258" w:author="Anders Andreasen" w:date="2022-01-15T13:39:00Z">
                    <w:rPr>
                      <w:lang w:val="en-GB"/>
                    </w:rPr>
                  </w:rPrChange>
                </w:rPr>
                <w:t>c</w:t>
              </w:r>
            </w:ins>
          </w:p>
        </w:tc>
        <w:tc>
          <w:tcPr>
            <w:tcW w:w="1000" w:type="pct"/>
            <w:tcBorders>
              <w:bottom w:val="single" w:sz="4" w:space="0" w:color="auto"/>
            </w:tcBorders>
          </w:tcPr>
          <w:p w14:paraId="7A6D30E8" w14:textId="4E3D2EAF" w:rsidR="00DC3F8F" w:rsidRPr="004903A1" w:rsidRDefault="00DC3F8F" w:rsidP="00C771A9">
            <w:pPr>
              <w:pStyle w:val="PPTableBody"/>
              <w:rPr>
                <w:lang w:val="en-GB"/>
              </w:rPr>
            </w:pPr>
            <w:proofErr w:type="spellStart"/>
            <w:r w:rsidRPr="004903A1">
              <w:rPr>
                <w:lang w:val="en-GB"/>
              </w:rPr>
              <w:t>barg</w:t>
            </w:r>
            <w:proofErr w:type="spellEnd"/>
          </w:p>
        </w:tc>
        <w:tc>
          <w:tcPr>
            <w:tcW w:w="1000" w:type="pct"/>
            <w:tcBorders>
              <w:bottom w:val="single" w:sz="4" w:space="0" w:color="auto"/>
            </w:tcBorders>
          </w:tcPr>
          <w:p w14:paraId="49FA1CF5" w14:textId="32652E02" w:rsidR="00DC3F8F" w:rsidRPr="004903A1" w:rsidRDefault="00DC3F8F" w:rsidP="00C771A9">
            <w:pPr>
              <w:pStyle w:val="PPTableBody"/>
              <w:rPr>
                <w:lang w:val="en-GB"/>
              </w:rPr>
            </w:pPr>
            <w:r w:rsidRPr="004903A1">
              <w:rPr>
                <w:lang w:val="en-GB"/>
              </w:rPr>
              <w:t>191.2</w:t>
            </w:r>
          </w:p>
        </w:tc>
        <w:tc>
          <w:tcPr>
            <w:tcW w:w="1000" w:type="pct"/>
            <w:tcBorders>
              <w:bottom w:val="single" w:sz="4" w:space="0" w:color="auto"/>
            </w:tcBorders>
          </w:tcPr>
          <w:p w14:paraId="1B35B368" w14:textId="31FF46FA" w:rsidR="00DC3F8F" w:rsidRPr="004903A1" w:rsidRDefault="00DC3F8F" w:rsidP="00C771A9">
            <w:pPr>
              <w:pStyle w:val="PPTableBody"/>
              <w:rPr>
                <w:lang w:val="en-GB"/>
              </w:rPr>
            </w:pPr>
            <w:r w:rsidRPr="004903A1">
              <w:rPr>
                <w:lang w:val="en-GB"/>
              </w:rPr>
              <w:t>190.4</w:t>
            </w:r>
          </w:p>
        </w:tc>
        <w:tc>
          <w:tcPr>
            <w:tcW w:w="1000" w:type="pct"/>
            <w:tcBorders>
              <w:bottom w:val="single" w:sz="4" w:space="0" w:color="auto"/>
            </w:tcBorders>
          </w:tcPr>
          <w:p w14:paraId="76304C6F" w14:textId="7545A2C3" w:rsidR="00DC3F8F" w:rsidRPr="004903A1" w:rsidRDefault="00DC3F8F" w:rsidP="00C771A9">
            <w:pPr>
              <w:pStyle w:val="PPTableBody"/>
              <w:rPr>
                <w:lang w:val="en-GB"/>
              </w:rPr>
            </w:pPr>
            <w:r w:rsidRPr="004903A1">
              <w:rPr>
                <w:lang w:val="en-GB"/>
              </w:rPr>
              <w:t>-0.41</w:t>
            </w:r>
          </w:p>
        </w:tc>
      </w:tr>
    </w:tbl>
    <w:p w14:paraId="019948DE" w14:textId="54E817A3" w:rsidR="00DC3F8F" w:rsidRPr="004903A1" w:rsidRDefault="00DC3F8F" w:rsidP="00F978A0">
      <w:pPr>
        <w:pStyle w:val="PPBodyMainText"/>
        <w:spacing w:before="120"/>
        <w:ind w:firstLine="0"/>
        <w:rPr>
          <w:lang w:val="en-GB"/>
        </w:rPr>
      </w:pPr>
    </w:p>
    <w:p w14:paraId="15CFF0EC" w14:textId="127AC070" w:rsidR="00C771A9" w:rsidRPr="004903A1" w:rsidRDefault="00C771A9" w:rsidP="00C771A9">
      <w:pPr>
        <w:pStyle w:val="PPBodyMainText"/>
        <w:spacing w:before="120"/>
        <w:ind w:firstLine="0"/>
        <w:rPr>
          <w:lang w:val="en-GB"/>
        </w:rPr>
      </w:pPr>
      <w:r w:rsidRPr="004903A1">
        <w:rPr>
          <w:lang w:val="en-GB"/>
        </w:rPr>
        <w:t>A comparison is made between the gas and oil export between DWSIM and HYSYS. The results are summarised in Table 4.</w:t>
      </w:r>
      <w:r w:rsidR="003B42FC" w:rsidRPr="004903A1">
        <w:rPr>
          <w:lang w:val="en-GB"/>
        </w:rPr>
        <w:t xml:space="preserve"> As seen from the results</w:t>
      </w:r>
      <w:r w:rsidR="00C2791D" w:rsidRPr="004903A1">
        <w:rPr>
          <w:lang w:val="en-GB"/>
        </w:rPr>
        <w:t>,</w:t>
      </w:r>
      <w:r w:rsidR="003B42FC" w:rsidRPr="004903A1">
        <w:rPr>
          <w:lang w:val="en-GB"/>
        </w:rPr>
        <w:t xml:space="preserve"> the two simulators provide almost equal results. </w:t>
      </w:r>
    </w:p>
    <w:p w14:paraId="56C8193C" w14:textId="5A05746F" w:rsidR="00931012" w:rsidRPr="004903A1" w:rsidRDefault="00931012" w:rsidP="00931012">
      <w:pPr>
        <w:pStyle w:val="PPBodyMainText"/>
        <w:spacing w:before="120"/>
        <w:ind w:firstLine="0"/>
        <w:rPr>
          <w:lang w:val="en-GB"/>
        </w:rPr>
      </w:pPr>
      <w:r w:rsidRPr="004903A1">
        <w:rPr>
          <w:lang w:val="en-GB"/>
        </w:rPr>
        <w:t xml:space="preserve">A comparison is made for the power consumption for all the main mechanical drivers in the process: LP compressor, 23-KA-02, MP compressor, 23-KA-02, HP compressor, 23-KA-01, Export compressor 27-KA-01 and the oil export pump 21-PA-01. The results are shown in Fig. 3. Again, the match is very good with the largest deviation slightly above 1% for the MP compressor duty. </w:t>
      </w:r>
    </w:p>
    <w:p w14:paraId="1B8B7FA1" w14:textId="49A24FC5" w:rsidR="00C771A9" w:rsidRPr="004903A1" w:rsidRDefault="00C771A9" w:rsidP="00C771A9">
      <w:pPr>
        <w:pStyle w:val="PPFigureTableCaption"/>
        <w:spacing w:before="120"/>
        <w:rPr>
          <w:lang w:val="en-GB"/>
        </w:rPr>
      </w:pPr>
      <w:r w:rsidRPr="004903A1">
        <w:rPr>
          <w:b/>
          <w:lang w:val="en-GB"/>
        </w:rPr>
        <w:t xml:space="preserve">Table </w:t>
      </w:r>
      <w:r w:rsidR="009627F9" w:rsidRPr="004903A1">
        <w:rPr>
          <w:b/>
          <w:lang w:val="en-GB"/>
        </w:rPr>
        <w:t>4</w:t>
      </w:r>
      <w:r w:rsidRPr="004903A1">
        <w:rPr>
          <w:lang w:val="en-GB"/>
        </w:rPr>
        <w:t xml:space="preserve"> </w:t>
      </w:r>
      <w:del w:id="259" w:author="Anders Andreasen" w:date="2022-01-15T13:39:00Z">
        <w:r w:rsidRPr="004903A1" w:rsidDel="00466A4F">
          <w:rPr>
            <w:lang w:val="en-GB"/>
          </w:rPr>
          <w:delText>Well fluid phase behaviour</w:delText>
        </w:r>
      </w:del>
      <w:ins w:id="260" w:author="Anders Andreasen" w:date="2022-01-15T13:39:00Z">
        <w:r w:rsidR="00466A4F">
          <w:rPr>
            <w:lang w:val="en-GB"/>
          </w:rPr>
          <w:t xml:space="preserve">Export stream </w:t>
        </w:r>
      </w:ins>
      <w:ins w:id="261" w:author="Anders Andreasen" w:date="2022-01-15T13:40:00Z">
        <w:r w:rsidR="00466A4F">
          <w:rPr>
            <w:lang w:val="en-GB"/>
          </w:rPr>
          <w:t>quality of gas and liquid</w:t>
        </w:r>
      </w:ins>
      <w:r w:rsidRPr="004903A1">
        <w:rPr>
          <w:lang w:val="en-GB"/>
        </w:rPr>
        <w:t xml:space="preserve"> </w:t>
      </w:r>
    </w:p>
    <w:tbl>
      <w:tblPr>
        <w:tblW w:w="5000" w:type="pct"/>
        <w:tblLook w:val="04A0" w:firstRow="1" w:lastRow="0" w:firstColumn="1" w:lastColumn="0" w:noHBand="0" w:noVBand="1"/>
      </w:tblPr>
      <w:tblGrid>
        <w:gridCol w:w="946"/>
        <w:gridCol w:w="947"/>
        <w:gridCol w:w="947"/>
        <w:gridCol w:w="947"/>
        <w:gridCol w:w="947"/>
      </w:tblGrid>
      <w:tr w:rsidR="0092664C" w:rsidRPr="004903A1" w14:paraId="5286B573" w14:textId="77777777" w:rsidTr="004A55BC">
        <w:trPr>
          <w:trHeight w:val="283"/>
        </w:trPr>
        <w:tc>
          <w:tcPr>
            <w:tcW w:w="999" w:type="pct"/>
            <w:tcBorders>
              <w:top w:val="single" w:sz="4" w:space="0" w:color="auto"/>
              <w:bottom w:val="single" w:sz="4" w:space="0" w:color="auto"/>
            </w:tcBorders>
            <w:shd w:val="clear" w:color="auto" w:fill="auto"/>
            <w:vAlign w:val="center"/>
          </w:tcPr>
          <w:p w14:paraId="51AC025A" w14:textId="77777777" w:rsidR="00C771A9" w:rsidRPr="004903A1" w:rsidRDefault="00C771A9" w:rsidP="00C771A9">
            <w:pPr>
              <w:pStyle w:val="PPTableBody"/>
              <w:rPr>
                <w:lang w:val="en-GB"/>
              </w:rPr>
            </w:pPr>
          </w:p>
        </w:tc>
        <w:tc>
          <w:tcPr>
            <w:tcW w:w="1000" w:type="pct"/>
            <w:tcBorders>
              <w:top w:val="single" w:sz="4" w:space="0" w:color="auto"/>
              <w:bottom w:val="single" w:sz="4" w:space="0" w:color="auto"/>
            </w:tcBorders>
          </w:tcPr>
          <w:p w14:paraId="4EE31FBF" w14:textId="77777777" w:rsidR="00C771A9" w:rsidRPr="004903A1" w:rsidRDefault="00C771A9" w:rsidP="00C771A9">
            <w:pPr>
              <w:pStyle w:val="PPTableBody"/>
              <w:rPr>
                <w:lang w:val="en-GB"/>
              </w:rPr>
            </w:pPr>
            <w:r w:rsidRPr="004903A1">
              <w:rPr>
                <w:lang w:val="en-GB"/>
              </w:rPr>
              <w:t>Unit</w:t>
            </w:r>
          </w:p>
        </w:tc>
        <w:tc>
          <w:tcPr>
            <w:tcW w:w="1000" w:type="pct"/>
            <w:tcBorders>
              <w:top w:val="single" w:sz="4" w:space="0" w:color="auto"/>
              <w:bottom w:val="single" w:sz="4" w:space="0" w:color="auto"/>
            </w:tcBorders>
          </w:tcPr>
          <w:p w14:paraId="7A45AF2F" w14:textId="327BC095" w:rsidR="00C771A9" w:rsidRPr="004903A1" w:rsidRDefault="00C771A9" w:rsidP="00C771A9">
            <w:pPr>
              <w:pStyle w:val="PPTableBody"/>
              <w:rPr>
                <w:lang w:val="en-GB"/>
              </w:rPr>
            </w:pPr>
            <w:r w:rsidRPr="004903A1">
              <w:rPr>
                <w:lang w:val="en-GB"/>
              </w:rPr>
              <w:t>HYSYS</w:t>
            </w:r>
          </w:p>
        </w:tc>
        <w:tc>
          <w:tcPr>
            <w:tcW w:w="1000" w:type="pct"/>
            <w:tcBorders>
              <w:top w:val="single" w:sz="4" w:space="0" w:color="auto"/>
              <w:bottom w:val="single" w:sz="4" w:space="0" w:color="auto"/>
            </w:tcBorders>
          </w:tcPr>
          <w:p w14:paraId="5E5EA53E" w14:textId="77777777" w:rsidR="00C771A9" w:rsidRPr="004903A1" w:rsidRDefault="00C771A9" w:rsidP="00C771A9">
            <w:pPr>
              <w:pStyle w:val="PPTableBody"/>
              <w:rPr>
                <w:lang w:val="en-GB"/>
              </w:rPr>
            </w:pPr>
            <w:r w:rsidRPr="004903A1">
              <w:rPr>
                <w:lang w:val="en-GB"/>
              </w:rPr>
              <w:t>DWSIM</w:t>
            </w:r>
          </w:p>
        </w:tc>
        <w:tc>
          <w:tcPr>
            <w:tcW w:w="1000" w:type="pct"/>
            <w:tcBorders>
              <w:top w:val="single" w:sz="4" w:space="0" w:color="auto"/>
              <w:bottom w:val="single" w:sz="4" w:space="0" w:color="auto"/>
            </w:tcBorders>
          </w:tcPr>
          <w:p w14:paraId="6FF62F6F" w14:textId="77777777" w:rsidR="00C771A9" w:rsidRPr="004903A1" w:rsidRDefault="00C771A9" w:rsidP="00C771A9">
            <w:pPr>
              <w:pStyle w:val="PPTableBody"/>
              <w:rPr>
                <w:lang w:val="en-GB"/>
              </w:rPr>
            </w:pPr>
            <w:r w:rsidRPr="004903A1">
              <w:rPr>
                <w:lang w:val="en-GB"/>
              </w:rPr>
              <w:t>Difference (%)</w:t>
            </w:r>
          </w:p>
        </w:tc>
      </w:tr>
      <w:tr w:rsidR="0092664C" w:rsidRPr="004903A1" w14:paraId="27533817" w14:textId="77777777" w:rsidTr="004A55BC">
        <w:trPr>
          <w:trHeight w:val="283"/>
        </w:trPr>
        <w:tc>
          <w:tcPr>
            <w:tcW w:w="999" w:type="pct"/>
            <w:tcBorders>
              <w:top w:val="single" w:sz="4" w:space="0" w:color="auto"/>
            </w:tcBorders>
            <w:shd w:val="clear" w:color="auto" w:fill="auto"/>
          </w:tcPr>
          <w:p w14:paraId="14EBEDFF" w14:textId="06ECFCBF" w:rsidR="00C771A9" w:rsidRPr="004903A1" w:rsidRDefault="00C771A9" w:rsidP="00C771A9">
            <w:pPr>
              <w:pStyle w:val="PPTableBody"/>
              <w:rPr>
                <w:lang w:val="en-GB"/>
              </w:rPr>
            </w:pPr>
            <w:r w:rsidRPr="004903A1">
              <w:rPr>
                <w:lang w:val="en-GB"/>
              </w:rPr>
              <w:t>Gas export</w:t>
            </w:r>
          </w:p>
        </w:tc>
        <w:tc>
          <w:tcPr>
            <w:tcW w:w="1000" w:type="pct"/>
            <w:tcBorders>
              <w:top w:val="single" w:sz="4" w:space="0" w:color="auto"/>
            </w:tcBorders>
          </w:tcPr>
          <w:p w14:paraId="3A1614B9" w14:textId="04CB3DDA"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Borders>
              <w:top w:val="single" w:sz="4" w:space="0" w:color="auto"/>
            </w:tcBorders>
          </w:tcPr>
          <w:p w14:paraId="7C25C2D0" w14:textId="068E218D" w:rsidR="00C771A9" w:rsidRPr="004903A1" w:rsidRDefault="00C771A9" w:rsidP="00C771A9">
            <w:pPr>
              <w:pStyle w:val="PPTableBody"/>
              <w:rPr>
                <w:lang w:val="en-GB"/>
              </w:rPr>
            </w:pPr>
            <w:r w:rsidRPr="004903A1">
              <w:rPr>
                <w:lang w:val="en-GB"/>
              </w:rPr>
              <w:t>5102.0</w:t>
            </w:r>
          </w:p>
        </w:tc>
        <w:tc>
          <w:tcPr>
            <w:tcW w:w="1000" w:type="pct"/>
            <w:tcBorders>
              <w:top w:val="single" w:sz="4" w:space="0" w:color="auto"/>
            </w:tcBorders>
          </w:tcPr>
          <w:p w14:paraId="4FAF9BF3" w14:textId="37AB5A4F" w:rsidR="00C771A9" w:rsidRPr="004903A1" w:rsidRDefault="00C771A9" w:rsidP="00C771A9">
            <w:pPr>
              <w:pStyle w:val="PPTableBody"/>
              <w:rPr>
                <w:lang w:val="en-GB"/>
              </w:rPr>
            </w:pPr>
            <w:r w:rsidRPr="004903A1">
              <w:rPr>
                <w:lang w:val="en-GB"/>
              </w:rPr>
              <w:t>5102.4</w:t>
            </w:r>
          </w:p>
        </w:tc>
        <w:tc>
          <w:tcPr>
            <w:tcW w:w="1000" w:type="pct"/>
            <w:tcBorders>
              <w:top w:val="single" w:sz="4" w:space="0" w:color="auto"/>
            </w:tcBorders>
          </w:tcPr>
          <w:p w14:paraId="1EFE92D2" w14:textId="3154743A" w:rsidR="00C771A9" w:rsidRPr="004903A1" w:rsidRDefault="00C771A9" w:rsidP="00C771A9">
            <w:pPr>
              <w:pStyle w:val="PPTableBody"/>
              <w:rPr>
                <w:lang w:val="en-GB"/>
              </w:rPr>
            </w:pPr>
            <w:r w:rsidRPr="004903A1">
              <w:rPr>
                <w:lang w:val="en-GB"/>
              </w:rPr>
              <w:t>0.008</w:t>
            </w:r>
          </w:p>
        </w:tc>
      </w:tr>
      <w:tr w:rsidR="00C771A9" w:rsidRPr="004903A1" w14:paraId="13403738" w14:textId="77777777" w:rsidTr="004A55BC">
        <w:trPr>
          <w:trHeight w:val="283"/>
        </w:trPr>
        <w:tc>
          <w:tcPr>
            <w:tcW w:w="999" w:type="pct"/>
            <w:shd w:val="clear" w:color="auto" w:fill="auto"/>
          </w:tcPr>
          <w:p w14:paraId="3E9B8DDE" w14:textId="6744A951" w:rsidR="00C771A9" w:rsidRPr="004903A1" w:rsidRDefault="00C771A9" w:rsidP="00C771A9">
            <w:pPr>
              <w:pStyle w:val="PPTableBody"/>
              <w:rPr>
                <w:lang w:val="en-GB"/>
              </w:rPr>
            </w:pPr>
            <w:r w:rsidRPr="004903A1">
              <w:rPr>
                <w:lang w:val="en-GB"/>
              </w:rPr>
              <w:t>Gas export MW</w:t>
            </w:r>
          </w:p>
        </w:tc>
        <w:tc>
          <w:tcPr>
            <w:tcW w:w="1000" w:type="pct"/>
          </w:tcPr>
          <w:p w14:paraId="709E4A5F" w14:textId="50206D81"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03981EB8" w14:textId="2EF38F63" w:rsidR="00C771A9" w:rsidRPr="004903A1" w:rsidRDefault="00C771A9" w:rsidP="00C771A9">
            <w:pPr>
              <w:pStyle w:val="PPTableBody"/>
              <w:rPr>
                <w:lang w:val="en-GB"/>
              </w:rPr>
            </w:pPr>
            <w:r w:rsidRPr="004903A1">
              <w:rPr>
                <w:lang w:val="en-GB"/>
              </w:rPr>
              <w:t>20.99</w:t>
            </w:r>
          </w:p>
        </w:tc>
        <w:tc>
          <w:tcPr>
            <w:tcW w:w="1000" w:type="pct"/>
          </w:tcPr>
          <w:p w14:paraId="7DDF2439" w14:textId="0D4B585C" w:rsidR="00C771A9" w:rsidRPr="004903A1" w:rsidRDefault="00C771A9" w:rsidP="00C771A9">
            <w:pPr>
              <w:pStyle w:val="PPTableBody"/>
              <w:rPr>
                <w:lang w:val="en-GB"/>
              </w:rPr>
            </w:pPr>
            <w:r w:rsidRPr="004903A1">
              <w:rPr>
                <w:lang w:val="en-GB"/>
              </w:rPr>
              <w:t>21.02</w:t>
            </w:r>
          </w:p>
        </w:tc>
        <w:tc>
          <w:tcPr>
            <w:tcW w:w="1000" w:type="pct"/>
          </w:tcPr>
          <w:p w14:paraId="747DA56D" w14:textId="50574558" w:rsidR="00C771A9" w:rsidRPr="004903A1" w:rsidRDefault="00C771A9" w:rsidP="00C771A9">
            <w:pPr>
              <w:pStyle w:val="PPTableBody"/>
              <w:rPr>
                <w:lang w:val="en-GB"/>
              </w:rPr>
            </w:pPr>
            <w:r w:rsidRPr="004903A1">
              <w:rPr>
                <w:lang w:val="en-GB"/>
              </w:rPr>
              <w:t>0.078</w:t>
            </w:r>
          </w:p>
        </w:tc>
      </w:tr>
      <w:tr w:rsidR="003B42FC" w:rsidRPr="004903A1" w14:paraId="32ABA50C" w14:textId="77777777" w:rsidTr="004A55BC">
        <w:trPr>
          <w:trHeight w:val="283"/>
        </w:trPr>
        <w:tc>
          <w:tcPr>
            <w:tcW w:w="999" w:type="pct"/>
            <w:shd w:val="clear" w:color="auto" w:fill="auto"/>
          </w:tcPr>
          <w:p w14:paraId="2193131F" w14:textId="68F1E463" w:rsidR="00C771A9" w:rsidRPr="004903A1" w:rsidRDefault="00C771A9" w:rsidP="00C771A9">
            <w:pPr>
              <w:pStyle w:val="PPTableBody"/>
              <w:rPr>
                <w:lang w:val="en-GB"/>
              </w:rPr>
            </w:pPr>
            <w:r w:rsidRPr="004903A1">
              <w:rPr>
                <w:lang w:val="en-GB"/>
              </w:rPr>
              <w:t xml:space="preserve">Liquid export </w:t>
            </w:r>
          </w:p>
        </w:tc>
        <w:tc>
          <w:tcPr>
            <w:tcW w:w="1000" w:type="pct"/>
          </w:tcPr>
          <w:p w14:paraId="22515372" w14:textId="22D39078" w:rsidR="00C771A9" w:rsidRPr="004903A1" w:rsidRDefault="00C771A9" w:rsidP="00C771A9">
            <w:pPr>
              <w:pStyle w:val="PPTableBody"/>
              <w:rPr>
                <w:lang w:val="en-GB"/>
              </w:rPr>
            </w:pPr>
            <w:proofErr w:type="spellStart"/>
            <w:r w:rsidRPr="004903A1">
              <w:rPr>
                <w:lang w:val="en-GB"/>
              </w:rPr>
              <w:t>kmole</w:t>
            </w:r>
            <w:proofErr w:type="spellEnd"/>
            <w:r w:rsidRPr="004903A1">
              <w:rPr>
                <w:lang w:val="en-GB"/>
              </w:rPr>
              <w:t>/h</w:t>
            </w:r>
          </w:p>
        </w:tc>
        <w:tc>
          <w:tcPr>
            <w:tcW w:w="1000" w:type="pct"/>
          </w:tcPr>
          <w:p w14:paraId="24FB0552" w14:textId="4B2E5AD8" w:rsidR="00C771A9" w:rsidRPr="004903A1" w:rsidRDefault="00C771A9" w:rsidP="00C771A9">
            <w:pPr>
              <w:pStyle w:val="PPTableBody"/>
              <w:rPr>
                <w:lang w:val="en-GB"/>
              </w:rPr>
            </w:pPr>
            <w:r w:rsidRPr="004903A1">
              <w:rPr>
                <w:lang w:val="en-GB"/>
              </w:rPr>
              <w:t>2764.3</w:t>
            </w:r>
          </w:p>
        </w:tc>
        <w:tc>
          <w:tcPr>
            <w:tcW w:w="1000" w:type="pct"/>
          </w:tcPr>
          <w:p w14:paraId="4D07EA83" w14:textId="3F3309C5" w:rsidR="00C771A9" w:rsidRPr="004903A1" w:rsidRDefault="00C771A9" w:rsidP="00C771A9">
            <w:pPr>
              <w:pStyle w:val="PPTableBody"/>
              <w:rPr>
                <w:lang w:val="en-GB"/>
              </w:rPr>
            </w:pPr>
            <w:r w:rsidRPr="004903A1">
              <w:rPr>
                <w:lang w:val="en-GB"/>
              </w:rPr>
              <w:t>2763.0</w:t>
            </w:r>
          </w:p>
        </w:tc>
        <w:tc>
          <w:tcPr>
            <w:tcW w:w="1000" w:type="pct"/>
          </w:tcPr>
          <w:p w14:paraId="43BC879F" w14:textId="3B72B0E4" w:rsidR="00C771A9" w:rsidRPr="004903A1" w:rsidRDefault="00C771A9" w:rsidP="00C771A9">
            <w:pPr>
              <w:pStyle w:val="PPTableBody"/>
              <w:rPr>
                <w:lang w:val="en-GB"/>
              </w:rPr>
            </w:pPr>
            <w:r w:rsidRPr="004903A1">
              <w:rPr>
                <w:lang w:val="en-GB"/>
              </w:rPr>
              <w:t>-0.047</w:t>
            </w:r>
          </w:p>
        </w:tc>
      </w:tr>
      <w:tr w:rsidR="003B42FC" w:rsidRPr="004903A1" w14:paraId="487506B6" w14:textId="77777777" w:rsidTr="004A55BC">
        <w:trPr>
          <w:trHeight w:val="283"/>
        </w:trPr>
        <w:tc>
          <w:tcPr>
            <w:tcW w:w="999" w:type="pct"/>
            <w:shd w:val="clear" w:color="auto" w:fill="auto"/>
          </w:tcPr>
          <w:p w14:paraId="7DE77F5E" w14:textId="54065C57" w:rsidR="00C771A9" w:rsidRPr="004903A1" w:rsidRDefault="00C771A9" w:rsidP="00C771A9">
            <w:pPr>
              <w:pStyle w:val="PPTableBody"/>
              <w:rPr>
                <w:lang w:val="en-GB"/>
              </w:rPr>
            </w:pPr>
            <w:r w:rsidRPr="004903A1">
              <w:rPr>
                <w:lang w:val="en-GB"/>
              </w:rPr>
              <w:t>Liquid export MW</w:t>
            </w:r>
          </w:p>
        </w:tc>
        <w:tc>
          <w:tcPr>
            <w:tcW w:w="1000" w:type="pct"/>
          </w:tcPr>
          <w:p w14:paraId="350E3A53" w14:textId="4D5F171D" w:rsidR="00C771A9" w:rsidRPr="004903A1" w:rsidRDefault="00C771A9" w:rsidP="00C771A9">
            <w:pPr>
              <w:pStyle w:val="PPTableBody"/>
              <w:rPr>
                <w:lang w:val="en-GB"/>
              </w:rPr>
            </w:pPr>
            <w:r w:rsidRPr="004903A1">
              <w:rPr>
                <w:lang w:val="en-GB"/>
              </w:rPr>
              <w:t>kg/</w:t>
            </w:r>
            <w:proofErr w:type="spellStart"/>
            <w:r w:rsidRPr="004903A1">
              <w:rPr>
                <w:lang w:val="en-GB"/>
              </w:rPr>
              <w:t>kmole</w:t>
            </w:r>
            <w:proofErr w:type="spellEnd"/>
          </w:p>
        </w:tc>
        <w:tc>
          <w:tcPr>
            <w:tcW w:w="1000" w:type="pct"/>
          </w:tcPr>
          <w:p w14:paraId="7DE061AF" w14:textId="4E62C064" w:rsidR="00C771A9" w:rsidRPr="004903A1" w:rsidRDefault="00C771A9" w:rsidP="00C771A9">
            <w:pPr>
              <w:pStyle w:val="PPTableBody"/>
              <w:rPr>
                <w:lang w:val="en-GB"/>
              </w:rPr>
            </w:pPr>
            <w:r w:rsidRPr="004903A1">
              <w:rPr>
                <w:lang w:val="en-GB"/>
              </w:rPr>
              <w:t>201.9</w:t>
            </w:r>
          </w:p>
        </w:tc>
        <w:tc>
          <w:tcPr>
            <w:tcW w:w="1000" w:type="pct"/>
          </w:tcPr>
          <w:p w14:paraId="2410671E" w14:textId="4DCDB686" w:rsidR="00C771A9" w:rsidRPr="004903A1" w:rsidRDefault="00C771A9" w:rsidP="00C771A9">
            <w:pPr>
              <w:pStyle w:val="PPTableBody"/>
              <w:rPr>
                <w:lang w:val="en-GB"/>
              </w:rPr>
            </w:pPr>
            <w:r w:rsidRPr="004903A1">
              <w:rPr>
                <w:lang w:val="en-GB"/>
              </w:rPr>
              <w:t>201.9</w:t>
            </w:r>
          </w:p>
        </w:tc>
        <w:tc>
          <w:tcPr>
            <w:tcW w:w="1000" w:type="pct"/>
          </w:tcPr>
          <w:p w14:paraId="2450BD25" w14:textId="0F3312C3" w:rsidR="00C771A9" w:rsidRPr="004903A1" w:rsidRDefault="00C771A9" w:rsidP="00C771A9">
            <w:pPr>
              <w:pStyle w:val="PPTableBody"/>
              <w:rPr>
                <w:lang w:val="en-GB"/>
              </w:rPr>
            </w:pPr>
            <w:r w:rsidRPr="004903A1">
              <w:rPr>
                <w:lang w:val="en-GB"/>
              </w:rPr>
              <w:t>0.007</w:t>
            </w:r>
          </w:p>
        </w:tc>
      </w:tr>
      <w:tr w:rsidR="00C771A9" w:rsidRPr="004903A1" w14:paraId="5D15B944" w14:textId="77777777" w:rsidTr="004A55BC">
        <w:trPr>
          <w:trHeight w:val="283"/>
        </w:trPr>
        <w:tc>
          <w:tcPr>
            <w:tcW w:w="999" w:type="pct"/>
            <w:tcBorders>
              <w:bottom w:val="single" w:sz="4" w:space="0" w:color="auto"/>
            </w:tcBorders>
            <w:shd w:val="clear" w:color="auto" w:fill="auto"/>
          </w:tcPr>
          <w:p w14:paraId="512475A6" w14:textId="180CAA12" w:rsidR="00C771A9" w:rsidRPr="004903A1" w:rsidRDefault="00C771A9" w:rsidP="00C771A9">
            <w:pPr>
              <w:pStyle w:val="PPTableBody"/>
              <w:rPr>
                <w:lang w:val="en-GB"/>
              </w:rPr>
            </w:pPr>
            <w:r w:rsidRPr="004903A1">
              <w:rPr>
                <w:lang w:val="en-GB"/>
              </w:rPr>
              <w:t>Liquid export RVP</w:t>
            </w:r>
          </w:p>
        </w:tc>
        <w:tc>
          <w:tcPr>
            <w:tcW w:w="1000" w:type="pct"/>
            <w:tcBorders>
              <w:bottom w:val="single" w:sz="4" w:space="0" w:color="auto"/>
            </w:tcBorders>
          </w:tcPr>
          <w:p w14:paraId="7EC248DA" w14:textId="38E52D1C" w:rsidR="00C771A9" w:rsidRPr="004903A1" w:rsidRDefault="00C771A9" w:rsidP="00C771A9">
            <w:pPr>
              <w:pStyle w:val="PPTableBody"/>
              <w:rPr>
                <w:lang w:val="en-GB"/>
              </w:rPr>
            </w:pPr>
            <w:r w:rsidRPr="004903A1">
              <w:rPr>
                <w:lang w:val="en-GB"/>
              </w:rPr>
              <w:t>psia</w:t>
            </w:r>
          </w:p>
        </w:tc>
        <w:tc>
          <w:tcPr>
            <w:tcW w:w="1000" w:type="pct"/>
            <w:tcBorders>
              <w:bottom w:val="single" w:sz="4" w:space="0" w:color="auto"/>
            </w:tcBorders>
          </w:tcPr>
          <w:p w14:paraId="7E71D471" w14:textId="4B006A55"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FEFFFFD" w14:textId="0DC5A6FF" w:rsidR="00C771A9" w:rsidRPr="004903A1" w:rsidRDefault="00C771A9" w:rsidP="00C771A9">
            <w:pPr>
              <w:pStyle w:val="PPTableBody"/>
              <w:rPr>
                <w:lang w:val="en-GB"/>
              </w:rPr>
            </w:pPr>
            <w:r w:rsidRPr="004903A1">
              <w:rPr>
                <w:lang w:val="en-GB"/>
              </w:rPr>
              <w:t>10.1</w:t>
            </w:r>
          </w:p>
        </w:tc>
        <w:tc>
          <w:tcPr>
            <w:tcW w:w="1000" w:type="pct"/>
            <w:tcBorders>
              <w:bottom w:val="single" w:sz="4" w:space="0" w:color="auto"/>
            </w:tcBorders>
          </w:tcPr>
          <w:p w14:paraId="653C805F" w14:textId="36727175" w:rsidR="00C771A9" w:rsidRPr="004903A1" w:rsidRDefault="00C771A9" w:rsidP="00C771A9">
            <w:pPr>
              <w:pStyle w:val="PPTableBody"/>
              <w:rPr>
                <w:lang w:val="en-GB"/>
              </w:rPr>
            </w:pPr>
            <w:r w:rsidRPr="004903A1">
              <w:rPr>
                <w:lang w:val="en-GB"/>
              </w:rPr>
              <w:t>0.0</w:t>
            </w:r>
            <w:r w:rsidR="003B42FC" w:rsidRPr="004903A1">
              <w:rPr>
                <w:lang w:val="en-GB"/>
              </w:rPr>
              <w:t>56</w:t>
            </w:r>
          </w:p>
        </w:tc>
      </w:tr>
    </w:tbl>
    <w:p w14:paraId="5B4FF035" w14:textId="4D801D2E" w:rsidR="003B42FC" w:rsidRPr="004903A1" w:rsidRDefault="00132715" w:rsidP="00C771A9">
      <w:pPr>
        <w:pStyle w:val="PPBodyMainText"/>
        <w:spacing w:before="120"/>
        <w:ind w:firstLine="0"/>
        <w:rPr>
          <w:lang w:val="en-GB"/>
        </w:rPr>
      </w:pPr>
      <w:ins w:id="262" w:author="Anders Andreasen" w:date="2022-01-16T00:03:00Z">
        <w:r>
          <w:rPr>
            <w:noProof/>
            <w:lang w:val="en-GB"/>
          </w:rPr>
          <w:drawing>
            <wp:anchor distT="0" distB="0" distL="114300" distR="114300" simplePos="0" relativeHeight="251685888" behindDoc="0" locked="0" layoutInCell="1" allowOverlap="1" wp14:anchorId="5235E914" wp14:editId="173D7422">
              <wp:simplePos x="0" y="0"/>
              <wp:positionH relativeFrom="column">
                <wp:posOffset>39796</wp:posOffset>
              </wp:positionH>
              <wp:positionV relativeFrom="paragraph">
                <wp:posOffset>319414</wp:posOffset>
              </wp:positionV>
              <wp:extent cx="2992744" cy="1795397"/>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2744" cy="1795397"/>
                      </a:xfrm>
                      <a:prstGeom prst="rect">
                        <a:avLst/>
                      </a:prstGeom>
                      <a:noFill/>
                    </pic:spPr>
                  </pic:pic>
                </a:graphicData>
              </a:graphic>
              <wp14:sizeRelH relativeFrom="page">
                <wp14:pctWidth>0</wp14:pctWidth>
              </wp14:sizeRelH>
              <wp14:sizeRelV relativeFrom="page">
                <wp14:pctHeight>0</wp14:pctHeight>
              </wp14:sizeRelV>
            </wp:anchor>
          </w:drawing>
        </w:r>
      </w:ins>
      <w:r>
        <w:rPr>
          <w:noProof/>
          <w:lang w:val="en-GB"/>
        </w:rPr>
        <mc:AlternateContent>
          <mc:Choice Requires="wps">
            <w:drawing>
              <wp:anchor distT="0" distB="0" distL="114300" distR="114300" simplePos="0" relativeHeight="251662336" behindDoc="0" locked="0" layoutInCell="1" allowOverlap="1" wp14:anchorId="5E20B987" wp14:editId="2B9CEE08">
                <wp:simplePos x="0" y="0"/>
                <wp:positionH relativeFrom="column">
                  <wp:posOffset>28227</wp:posOffset>
                </wp:positionH>
                <wp:positionV relativeFrom="paragraph">
                  <wp:posOffset>2115037</wp:posOffset>
                </wp:positionV>
                <wp:extent cx="3006090" cy="304800"/>
                <wp:effectExtent l="0" t="0" r="3810" b="0"/>
                <wp:wrapTopAndBottom/>
                <wp:docPr id="11" name="Text Box 11"/>
                <wp:cNvGraphicFramePr/>
                <a:graphic xmlns:a="http://schemas.openxmlformats.org/drawingml/2006/main">
                  <a:graphicData uri="http://schemas.microsoft.com/office/word/2010/wordprocessingShape">
                    <wps:wsp>
                      <wps:cNvSpPr txBox="1"/>
                      <wps:spPr>
                        <a:xfrm>
                          <a:off x="0" y="0"/>
                          <a:ext cx="3006090" cy="304800"/>
                        </a:xfrm>
                        <a:prstGeom prst="rect">
                          <a:avLst/>
                        </a:prstGeom>
                        <a:solidFill>
                          <a:prstClr val="white"/>
                        </a:solidFill>
                        <a:ln>
                          <a:noFill/>
                        </a:ln>
                      </wps:spPr>
                      <wps:txbx>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0B987" id="Text Box 11" o:spid="_x0000_s1030" type="#_x0000_t202" style="position:absolute;left:0;text-align:left;margin-left:2.2pt;margin-top:166.55pt;width:236.7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" stroked="f">
                <v:textbox style="mso-fit-shape-to-text:t" inset="0,0,0,0">
                  <w:txbxContent>
                    <w:p w14:paraId="520E9E04" w14:textId="6BFF9174" w:rsidR="0056434A" w:rsidRPr="004D0BC5" w:rsidRDefault="0056434A" w:rsidP="0092664C">
                      <w:pPr>
                        <w:pStyle w:val="PPFigureTableCaption"/>
                        <w:rPr>
                          <w:sz w:val="20"/>
                        </w:rPr>
                      </w:pPr>
                      <w:r w:rsidRPr="0092664C">
                        <w:rPr>
                          <w:b/>
                          <w:bCs/>
                        </w:rPr>
                        <w:t>Figure 3</w:t>
                      </w:r>
                      <w:r>
                        <w:t xml:space="preserve"> Main mechanical driver duties calculated with HYSYS and DWSIM. Numbers above the bars are the relative difference.</w:t>
                      </w:r>
                    </w:p>
                  </w:txbxContent>
                </v:textbox>
                <w10:wrap type="topAndBottom"/>
              </v:shape>
            </w:pict>
          </mc:Fallback>
        </mc:AlternateContent>
      </w:r>
      <w:del w:id="263" w:author="Anders Andreasen" w:date="2022-01-16T00:03:00Z">
        <w:r w:rsidDel="00132715">
          <w:rPr>
            <w:noProof/>
            <w:lang w:val="en-GB"/>
          </w:rPr>
          <w:drawing>
            <wp:anchor distT="0" distB="0" distL="114300" distR="114300" simplePos="0" relativeHeight="251663360" behindDoc="0" locked="0" layoutInCell="1" allowOverlap="1" wp14:anchorId="359BE45E" wp14:editId="3E646CCB">
              <wp:simplePos x="0" y="0"/>
              <wp:positionH relativeFrom="column">
                <wp:posOffset>9177</wp:posOffset>
              </wp:positionH>
              <wp:positionV relativeFrom="paragraph">
                <wp:posOffset>260837</wp:posOffset>
              </wp:positionV>
              <wp:extent cx="3006090" cy="1803400"/>
              <wp:effectExtent l="0" t="0" r="381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p>
    <w:p w14:paraId="7DD5AA67" w14:textId="105950DE" w:rsidR="00D975F9" w:rsidRDefault="00931012" w:rsidP="002D6C9F">
      <w:pPr>
        <w:pStyle w:val="PPBodyMainText"/>
        <w:spacing w:before="120"/>
        <w:ind w:firstLine="0"/>
        <w:rPr>
          <w:ins w:id="264" w:author="Anders Andreasen" w:date="2022-01-16T00:03:00Z"/>
          <w:lang w:val="en-GB"/>
        </w:rPr>
      </w:pPr>
      <w:r w:rsidRPr="004903A1">
        <w:rPr>
          <w:lang w:val="en-GB"/>
        </w:rPr>
        <w:lastRenderedPageBreak/>
        <w:t xml:space="preserve">For comparison of the implemented models for calculating compressor discharge temperatures according to a polytropic model, the calculated compressor discharge temperatures </w:t>
      </w:r>
      <w:r w:rsidR="00D975F9" w:rsidRPr="004903A1">
        <w:rPr>
          <w:lang w:val="en-GB"/>
        </w:rPr>
        <w:t>using both DWSIM and HYSYS are compared in Fig. 4. As seen from the figure</w:t>
      </w:r>
      <w:r w:rsidR="00C2791D" w:rsidRPr="004903A1">
        <w:rPr>
          <w:lang w:val="en-GB"/>
        </w:rPr>
        <w:t>,</w:t>
      </w:r>
      <w:r w:rsidR="00D975F9" w:rsidRPr="004903A1">
        <w:rPr>
          <w:lang w:val="en-GB"/>
        </w:rPr>
        <w:t xml:space="preserve"> the calculated temperatures compare very well.</w:t>
      </w:r>
    </w:p>
    <w:p w14:paraId="3D686768" w14:textId="46EC40F5" w:rsidR="00132715" w:rsidRPr="004903A1" w:rsidDel="00132715" w:rsidRDefault="00132715" w:rsidP="002D6C9F">
      <w:pPr>
        <w:pStyle w:val="PPBodyMainText"/>
        <w:spacing w:before="120"/>
        <w:ind w:firstLine="0"/>
        <w:rPr>
          <w:del w:id="265" w:author="Anders Andreasen" w:date="2022-01-16T00:05:00Z"/>
          <w:lang w:val="en-GB"/>
        </w:rPr>
      </w:pPr>
    </w:p>
    <w:p w14:paraId="154C4D56" w14:textId="01A6A300" w:rsidR="00931012" w:rsidRPr="004903A1" w:rsidRDefault="00D975F9" w:rsidP="002D6C9F">
      <w:pPr>
        <w:pStyle w:val="PPBodyMainText"/>
        <w:spacing w:before="120"/>
        <w:ind w:firstLine="0"/>
        <w:rPr>
          <w:lang w:val="en-GB"/>
        </w:rPr>
      </w:pPr>
      <w:r w:rsidRPr="00EB6B2F">
        <w:rPr>
          <w:noProof/>
          <w:lang w:val="en-GB"/>
        </w:rPr>
        <mc:AlternateContent>
          <mc:Choice Requires="wps">
            <w:drawing>
              <wp:anchor distT="0" distB="0" distL="114300" distR="114300" simplePos="0" relativeHeight="251666432" behindDoc="0" locked="0" layoutInCell="1" allowOverlap="1" wp14:anchorId="70C7DEC9" wp14:editId="2DAE70F4">
                <wp:simplePos x="0" y="0"/>
                <wp:positionH relativeFrom="column">
                  <wp:posOffset>34925</wp:posOffset>
                </wp:positionH>
                <wp:positionV relativeFrom="paragraph">
                  <wp:posOffset>2159000</wp:posOffset>
                </wp:positionV>
                <wp:extent cx="300609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7DEC9" id="Text Box 1" o:spid="_x0000_s1031" type="#_x0000_t202" style="position:absolute;left:0;text-align:left;margin-left:2.75pt;margin-top:170pt;width:236.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" stroked="f">
                <v:textbox style="mso-fit-shape-to-text:t" inset="0,0,0,0">
                  <w:txbxContent>
                    <w:p w14:paraId="4349CF68" w14:textId="76B74B67" w:rsidR="0056434A" w:rsidRPr="00BF77E1" w:rsidRDefault="0056434A" w:rsidP="00D975F9">
                      <w:pPr>
                        <w:pStyle w:val="PPFigureTableCaption"/>
                        <w:rPr>
                          <w:sz w:val="20"/>
                        </w:rPr>
                      </w:pPr>
                      <w:r w:rsidRPr="00D975F9">
                        <w:rPr>
                          <w:b/>
                          <w:bCs/>
                        </w:rPr>
                        <w:t>Figure 4</w:t>
                      </w:r>
                      <w:r>
                        <w:t xml:space="preserve"> Comparison of calculated compressor discharge temperatures.</w:t>
                      </w:r>
                    </w:p>
                  </w:txbxContent>
                </v:textbox>
                <w10:wrap type="topAndBottom"/>
              </v:shape>
            </w:pict>
          </mc:Fallback>
        </mc:AlternateContent>
      </w:r>
      <w:r w:rsidRPr="00EB6B2F">
        <w:rPr>
          <w:noProof/>
          <w:lang w:val="en-GB"/>
        </w:rPr>
        <w:drawing>
          <wp:anchor distT="0" distB="0" distL="114300" distR="114300" simplePos="0" relativeHeight="251664384" behindDoc="0" locked="0" layoutInCell="1" allowOverlap="1" wp14:anchorId="1C4B138B" wp14:editId="183005E1">
            <wp:simplePos x="0" y="0"/>
            <wp:positionH relativeFrom="column">
              <wp:posOffset>34925</wp:posOffset>
            </wp:positionH>
            <wp:positionV relativeFrom="paragraph">
              <wp:posOffset>298450</wp:posOffset>
            </wp:positionV>
            <wp:extent cx="3006090" cy="1803400"/>
            <wp:effectExtent l="0" t="0" r="381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p>
    <w:p w14:paraId="6C10A7FD" w14:textId="5ADFEC73" w:rsidR="002D6C9F" w:rsidRPr="004903A1" w:rsidRDefault="006C36D7" w:rsidP="002D6C9F">
      <w:pPr>
        <w:pStyle w:val="PPBodyMainText"/>
        <w:spacing w:before="120"/>
        <w:ind w:firstLine="0"/>
        <w:rPr>
          <w:lang w:val="en-GB"/>
        </w:rPr>
      </w:pPr>
      <w:r w:rsidRPr="00EB6B2F">
        <w:rPr>
          <w:noProof/>
        </w:rPr>
        <mc:AlternateContent>
          <mc:Choice Requires="wpg">
            <w:drawing>
              <wp:anchor distT="0" distB="0" distL="114300" distR="114300" simplePos="0" relativeHeight="251676672" behindDoc="0" locked="0" layoutInCell="1" allowOverlap="1" wp14:anchorId="2B8BB2A8" wp14:editId="5B7EE060">
                <wp:simplePos x="0" y="0"/>
                <wp:positionH relativeFrom="margin">
                  <wp:align>right</wp:align>
                </wp:positionH>
                <wp:positionV relativeFrom="paragraph">
                  <wp:posOffset>2327275</wp:posOffset>
                </wp:positionV>
                <wp:extent cx="3006090" cy="2393315"/>
                <wp:effectExtent l="0" t="0" r="3810" b="6985"/>
                <wp:wrapTopAndBottom/>
                <wp:docPr id="7" name="Group 7"/>
                <wp:cNvGraphicFramePr/>
                <a:graphic xmlns:a="http://schemas.openxmlformats.org/drawingml/2006/main">
                  <a:graphicData uri="http://schemas.microsoft.com/office/word/2010/wordprocessingGroup">
                    <wpg:wgp>
                      <wpg:cNvGrpSpPr/>
                      <wpg:grpSpPr>
                        <a:xfrm>
                          <a:off x="0" y="0"/>
                          <a:ext cx="3006090" cy="2393315"/>
                          <a:chOff x="0" y="0"/>
                          <a:chExt cx="3006090" cy="2393315"/>
                        </a:xfrm>
                      </wpg:grpSpPr>
                      <pic:pic xmlns:pic="http://schemas.openxmlformats.org/drawingml/2006/picture">
                        <pic:nvPicPr>
                          <pic:cNvPr id="5" name="Pictur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6" name="Text Box 6"/>
                        <wps:cNvSpPr txBox="1"/>
                        <wps:spPr>
                          <a:xfrm>
                            <a:off x="0" y="2240915"/>
                            <a:ext cx="3006090" cy="152400"/>
                          </a:xfrm>
                          <a:prstGeom prst="rect">
                            <a:avLst/>
                          </a:prstGeom>
                          <a:solidFill>
                            <a:prstClr val="white"/>
                          </a:solidFill>
                          <a:ln>
                            <a:noFill/>
                          </a:ln>
                        </wps:spPr>
                        <wps:txbx>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BB2A8" id="Group 7" o:spid="_x0000_s1032" style="position:absolute;left:0;text-align:left;margin-left:185.5pt;margin-top:183.25pt;width:236.7pt;height:188.45pt;z-index:251676672;mso-position-horizontal:right;mso-position-horizontal-relative:margin" coordsize="30060,23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">
                <v:shape id="Picture 5" o:spid="_x0000_s1033"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">
                  <v:imagedata r:id="rId18" o:title=""/>
                </v:shape>
                <v:shape id="Text Box 6" o:spid="_x0000_s1034" type="#_x0000_t202" style="position:absolute;top:22409;width:3006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7F8DEF4C" w14:textId="310642A0" w:rsidR="0056434A" w:rsidRPr="00BA4023" w:rsidRDefault="0056434A" w:rsidP="000F3771">
                        <w:pPr>
                          <w:pStyle w:val="Caption"/>
                          <w:rPr>
                            <w:noProof/>
                            <w:sz w:val="20"/>
                          </w:rPr>
                        </w:pPr>
                        <w:r>
                          <w:t xml:space="preserve">Figure 6 </w:t>
                        </w:r>
                        <w:r w:rsidRPr="00D105DE">
                          <w:rPr>
                            <w:b w:val="0"/>
                            <w:bCs/>
                          </w:rPr>
                          <w:t>DWSIM vs HYSYS for calculated liquid export molar flow</w:t>
                        </w:r>
                        <w:r>
                          <w:rPr>
                            <w:b w:val="0"/>
                            <w:bCs/>
                          </w:rPr>
                          <w:t xml:space="preserve"> </w:t>
                        </w:r>
                        <w:r w:rsidRPr="00D105DE">
                          <w:rPr>
                            <w:b w:val="0"/>
                            <w:bCs/>
                          </w:rPr>
                          <w:t>rate</w:t>
                        </w:r>
                      </w:p>
                    </w:txbxContent>
                  </v:textbox>
                </v:shape>
                <w10:wrap type="topAndBottom" anchorx="margin"/>
              </v:group>
            </w:pict>
          </mc:Fallback>
        </mc:AlternateContent>
      </w:r>
      <w:r w:rsidR="00D975F9" w:rsidRPr="004903A1">
        <w:rPr>
          <w:lang w:val="en-GB"/>
        </w:rPr>
        <w:t>The calculated duties for the various heat exchangers are compared in Fig. 5. Generally, the results are very similar. A few results stand out with slightly higher differences between the two simulation tools: The interstage heater 20-HA-03 between the 2</w:t>
      </w:r>
      <w:r w:rsidR="00D975F9" w:rsidRPr="004903A1">
        <w:rPr>
          <w:vertAlign w:val="superscript"/>
          <w:lang w:val="en-GB"/>
        </w:rPr>
        <w:t>nd</w:t>
      </w:r>
      <w:r w:rsidR="00D975F9" w:rsidRPr="004903A1">
        <w:rPr>
          <w:lang w:val="en-GB"/>
        </w:rPr>
        <w:t xml:space="preserve"> and the 3</w:t>
      </w:r>
      <w:r w:rsidR="00D975F9" w:rsidRPr="004903A1">
        <w:rPr>
          <w:vertAlign w:val="superscript"/>
          <w:lang w:val="en-GB"/>
        </w:rPr>
        <w:t>rd</w:t>
      </w:r>
      <w:r w:rsidR="00D975F9" w:rsidRPr="004903A1">
        <w:rPr>
          <w:lang w:val="en-GB"/>
        </w:rPr>
        <w:t xml:space="preserve"> stage separator and the</w:t>
      </w:r>
      <w:r w:rsidR="000D54CD" w:rsidRPr="004903A1">
        <w:rPr>
          <w:lang w:val="en-GB"/>
        </w:rPr>
        <w:t xml:space="preserve"> cooler 25-HA-01 upstream the LT knock-out drum. For these two</w:t>
      </w:r>
      <w:r w:rsidR="00C2791D" w:rsidRPr="004903A1">
        <w:rPr>
          <w:lang w:val="en-GB"/>
        </w:rPr>
        <w:t>,</w:t>
      </w:r>
      <w:r w:rsidR="000D54CD" w:rsidRPr="004903A1">
        <w:rPr>
          <w:lang w:val="en-GB"/>
        </w:rPr>
        <w:t xml:space="preserve"> the deviation is -5.</w:t>
      </w:r>
      <w:del w:id="266" w:author="Anders Andreasen" w:date="2022-01-16T00:10:00Z">
        <w:r w:rsidR="000D54CD" w:rsidRPr="004903A1" w:rsidDel="00132715">
          <w:rPr>
            <w:lang w:val="en-GB"/>
          </w:rPr>
          <w:delText>9</w:delText>
        </w:r>
      </w:del>
      <w:ins w:id="267" w:author="Anders Andreasen" w:date="2022-01-16T00:10:00Z">
        <w:r w:rsidR="00132715">
          <w:rPr>
            <w:lang w:val="en-GB"/>
          </w:rPr>
          <w:t>8</w:t>
        </w:r>
      </w:ins>
      <w:r w:rsidR="000D54CD" w:rsidRPr="004903A1">
        <w:rPr>
          <w:lang w:val="en-GB"/>
        </w:rPr>
        <w:t>% and -3.</w:t>
      </w:r>
      <w:del w:id="268" w:author="Anders Andreasen" w:date="2022-01-16T00:10:00Z">
        <w:r w:rsidR="000D54CD" w:rsidRPr="004903A1" w:rsidDel="00132715">
          <w:rPr>
            <w:lang w:val="en-GB"/>
          </w:rPr>
          <w:delText>6</w:delText>
        </w:r>
      </w:del>
      <w:ins w:id="269" w:author="Anders Andreasen" w:date="2022-01-16T00:10:00Z">
        <w:r w:rsidR="00132715">
          <w:rPr>
            <w:lang w:val="en-GB"/>
          </w:rPr>
          <w:t>9</w:t>
        </w:r>
      </w:ins>
      <w:r w:rsidR="000D54CD" w:rsidRPr="004903A1">
        <w:rPr>
          <w:lang w:val="en-GB"/>
        </w:rPr>
        <w:t xml:space="preserve">%, respectively. </w:t>
      </w:r>
      <w:proofErr w:type="gramStart"/>
      <w:r w:rsidR="000D54CD" w:rsidRPr="004903A1">
        <w:rPr>
          <w:lang w:val="en-GB"/>
        </w:rPr>
        <w:t>That being said</w:t>
      </w:r>
      <w:r w:rsidR="007A72D6" w:rsidRPr="004903A1">
        <w:rPr>
          <w:lang w:val="en-GB"/>
        </w:rPr>
        <w:t>,</w:t>
      </w:r>
      <w:r w:rsidR="000D54CD" w:rsidRPr="004903A1">
        <w:rPr>
          <w:lang w:val="en-GB"/>
        </w:rPr>
        <w:t xml:space="preserve"> in</w:t>
      </w:r>
      <w:proofErr w:type="gramEnd"/>
      <w:r w:rsidR="000D54CD" w:rsidRPr="004903A1">
        <w:rPr>
          <w:lang w:val="en-GB"/>
        </w:rPr>
        <w:t xml:space="preserve"> absolute numbers the difference is moderate (30 kW and 2</w:t>
      </w:r>
      <w:del w:id="270" w:author="Anders Andreasen" w:date="2022-01-16T00:11:00Z">
        <w:r w:rsidR="000D54CD" w:rsidRPr="004903A1" w:rsidDel="008D67AC">
          <w:rPr>
            <w:lang w:val="en-GB"/>
          </w:rPr>
          <w:delText>2</w:delText>
        </w:r>
      </w:del>
      <w:ins w:id="271" w:author="Anders Andreasen" w:date="2022-01-16T00:11:00Z">
        <w:r w:rsidR="008D67AC">
          <w:rPr>
            <w:lang w:val="en-GB"/>
          </w:rPr>
          <w:t>4</w:t>
        </w:r>
      </w:ins>
      <w:r w:rsidR="000D54CD" w:rsidRPr="004903A1">
        <w:rPr>
          <w:lang w:val="en-GB"/>
        </w:rPr>
        <w:t xml:space="preserve"> </w:t>
      </w:r>
      <w:ins w:id="272" w:author="Anders Andreasen" w:date="2022-01-15T13:35:00Z">
        <w:r w:rsidR="00466A4F">
          <w:rPr>
            <w:lang w:val="en-GB"/>
          </w:rPr>
          <w:t>k</w:t>
        </w:r>
      </w:ins>
      <w:del w:id="273" w:author="Anders Andreasen" w:date="2022-01-15T13:35:00Z">
        <w:r w:rsidR="000D54CD" w:rsidRPr="004903A1" w:rsidDel="00466A4F">
          <w:rPr>
            <w:lang w:val="en-GB"/>
          </w:rPr>
          <w:delText>K</w:delText>
        </w:r>
      </w:del>
      <w:r w:rsidR="000D54CD" w:rsidRPr="004903A1">
        <w:rPr>
          <w:lang w:val="en-GB"/>
        </w:rPr>
        <w:t>W).</w:t>
      </w:r>
      <w:ins w:id="274" w:author="Anders Andreasen" w:date="2022-01-15T18:58:00Z">
        <w:r w:rsidR="00FE26B0">
          <w:rPr>
            <w:lang w:val="en-GB"/>
          </w:rPr>
          <w:t xml:space="preserve"> One reason for the interstage heater to show larger deviation can be explained by the fact that </w:t>
        </w:r>
      </w:ins>
      <w:ins w:id="275" w:author="Anders Andreasen" w:date="2022-01-15T19:01:00Z">
        <w:r w:rsidR="00FE26B0">
          <w:rPr>
            <w:lang w:val="en-GB"/>
          </w:rPr>
          <w:t>20-HA-03</w:t>
        </w:r>
        <w:r w:rsidR="00FE26B0">
          <w:rPr>
            <w:lang w:val="en-GB"/>
          </w:rPr>
          <w:t xml:space="preserve"> has a</w:t>
        </w:r>
      </w:ins>
      <w:ins w:id="276" w:author="Anders Andreasen" w:date="2022-01-15T19:00:00Z">
        <w:r w:rsidR="00FE26B0">
          <w:rPr>
            <w:lang w:val="en-GB"/>
          </w:rPr>
          <w:t xml:space="preserve"> very small </w:t>
        </w:r>
      </w:ins>
      <w:ins w:id="277" w:author="Anders Andreasen" w:date="2022-01-15T19:01:00Z">
        <w:r w:rsidR="00FE26B0">
          <w:rPr>
            <w:lang w:val="en-GB"/>
          </w:rPr>
          <w:t xml:space="preserve">temperature difference </w:t>
        </w:r>
      </w:ins>
      <w:ins w:id="278" w:author="Anders Andreasen" w:date="2022-01-15T19:02:00Z">
        <w:r w:rsidR="00FE26B0">
          <w:rPr>
            <w:lang w:val="en-GB"/>
          </w:rPr>
          <w:t>(1.9</w:t>
        </w:r>
        <w:r w:rsidR="00FE26B0">
          <w:rPr>
            <w:rFonts w:ascii="Verdana" w:hAnsi="Verdana"/>
            <w:lang w:val="en-GB"/>
          </w:rPr>
          <w:t>°</w:t>
        </w:r>
        <w:r w:rsidR="00FE26B0">
          <w:rPr>
            <w:lang w:val="en-GB"/>
          </w:rPr>
          <w:t xml:space="preserve">C in DWSIM). Even a small difference in the inlet stream will result in a </w:t>
        </w:r>
      </w:ins>
      <w:ins w:id="279" w:author="Anders Andreasen" w:date="2022-01-15T19:05:00Z">
        <w:r w:rsidR="00FE26B0">
          <w:rPr>
            <w:lang w:val="en-GB"/>
          </w:rPr>
          <w:t xml:space="preserve">relatively </w:t>
        </w:r>
      </w:ins>
      <w:ins w:id="280" w:author="Anders Andreasen" w:date="2022-01-15T19:02:00Z">
        <w:r w:rsidR="00FE26B0">
          <w:rPr>
            <w:lang w:val="en-GB"/>
          </w:rPr>
          <w:t>large deviation. The</w:t>
        </w:r>
      </w:ins>
      <w:ins w:id="281" w:author="Anders Andreasen" w:date="2022-01-15T19:04:00Z">
        <w:r w:rsidR="00FE26B0">
          <w:rPr>
            <w:lang w:val="en-GB"/>
          </w:rPr>
          <w:t xml:space="preserve"> same</w:t>
        </w:r>
      </w:ins>
      <w:ins w:id="282" w:author="Anders Andreasen" w:date="2022-01-15T19:02:00Z">
        <w:r w:rsidR="00FE26B0">
          <w:rPr>
            <w:lang w:val="en-GB"/>
          </w:rPr>
          <w:t xml:space="preserve"> can be </w:t>
        </w:r>
      </w:ins>
      <w:ins w:id="283" w:author="Anders Andreasen" w:date="2022-01-15T19:04:00Z">
        <w:r w:rsidR="00FE26B0">
          <w:rPr>
            <w:lang w:val="en-GB"/>
          </w:rPr>
          <w:t>argued</w:t>
        </w:r>
      </w:ins>
      <w:ins w:id="284" w:author="Anders Andreasen" w:date="2022-01-15T19:03:00Z">
        <w:r w:rsidR="00FE26B0">
          <w:rPr>
            <w:lang w:val="en-GB"/>
          </w:rPr>
          <w:t xml:space="preserve"> for 25-HA-02 which also has a relatively small temperature difference (4.7</w:t>
        </w:r>
        <w:r w:rsidR="00FE26B0">
          <w:rPr>
            <w:rFonts w:ascii="Verdana" w:hAnsi="Verdana"/>
            <w:lang w:val="en-GB"/>
          </w:rPr>
          <w:t>°</w:t>
        </w:r>
        <w:r w:rsidR="00FE26B0">
          <w:rPr>
            <w:lang w:val="en-GB"/>
          </w:rPr>
          <w:t xml:space="preserve">C). </w:t>
        </w:r>
      </w:ins>
      <w:ins w:id="285" w:author="Anders Andreasen" w:date="2022-01-15T19:04:00Z">
        <w:r w:rsidR="00FE26B0">
          <w:rPr>
            <w:lang w:val="en-GB"/>
          </w:rPr>
          <w:t>All the other heat exchangers ha</w:t>
        </w:r>
      </w:ins>
      <w:ins w:id="286" w:author="Anders Andreasen" w:date="2022-01-15T19:05:00Z">
        <w:r w:rsidR="00FE26B0">
          <w:rPr>
            <w:lang w:val="en-GB"/>
          </w:rPr>
          <w:t>ve</w:t>
        </w:r>
      </w:ins>
      <w:ins w:id="287" w:author="Anders Andreasen" w:date="2022-01-15T19:04:00Z">
        <w:r w:rsidR="00FE26B0">
          <w:rPr>
            <w:lang w:val="en-GB"/>
          </w:rPr>
          <w:t xml:space="preserve"> a significantly higher temperature difference and thus a smaller relative deviation. </w:t>
        </w:r>
      </w:ins>
    </w:p>
    <w:p w14:paraId="5810E2E3" w14:textId="03248F23" w:rsidR="00D975F9" w:rsidRPr="004903A1" w:rsidRDefault="00132715">
      <w:pPr>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72576" behindDoc="0" locked="0" layoutInCell="1" allowOverlap="1" wp14:anchorId="516DED5A" wp14:editId="6CD8A88A">
                <wp:simplePos x="0" y="0"/>
                <wp:positionH relativeFrom="column">
                  <wp:posOffset>78105</wp:posOffset>
                </wp:positionH>
                <wp:positionV relativeFrom="paragraph">
                  <wp:posOffset>1863090</wp:posOffset>
                </wp:positionV>
                <wp:extent cx="3006090" cy="152400"/>
                <wp:effectExtent l="0" t="0" r="3810" b="0"/>
                <wp:wrapTopAndBottom/>
                <wp:docPr id="25" name="Text Box 25"/>
                <wp:cNvGraphicFramePr/>
                <a:graphic xmlns:a="http://schemas.openxmlformats.org/drawingml/2006/main">
                  <a:graphicData uri="http://schemas.microsoft.com/office/word/2010/wordprocessingShape">
                    <wps:wsp>
                      <wps:cNvSpPr txBox="1"/>
                      <wps:spPr>
                        <a:xfrm>
                          <a:off x="0" y="0"/>
                          <a:ext cx="3006090" cy="152400"/>
                        </a:xfrm>
                        <a:prstGeom prst="rect">
                          <a:avLst/>
                        </a:prstGeom>
                        <a:solidFill>
                          <a:prstClr val="white"/>
                        </a:solidFill>
                        <a:ln>
                          <a:noFill/>
                        </a:ln>
                      </wps:spPr>
                      <wps:txbx>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DED5A" id="Text Box 25" o:spid="_x0000_s1035" type="#_x0000_t202" style="position:absolute;margin-left:6.15pt;margin-top:146.7pt;width:236.7pt;height:1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" stroked="f">
                <v:textbox style="mso-fit-shape-to-text:t" inset="0,0,0,0">
                  <w:txbxContent>
                    <w:p w14:paraId="40317D9D" w14:textId="22B54E90" w:rsidR="0056434A" w:rsidRPr="009E6A37" w:rsidRDefault="0056434A" w:rsidP="000D54CD">
                      <w:pPr>
                        <w:pStyle w:val="PPFigureTableCaption"/>
                        <w:rPr>
                          <w:sz w:val="20"/>
                        </w:rPr>
                      </w:pPr>
                      <w:r w:rsidRPr="000D54CD">
                        <w:rPr>
                          <w:b/>
                          <w:bCs/>
                        </w:rPr>
                        <w:t>Figure 5</w:t>
                      </w:r>
                      <w:r>
                        <w:t xml:space="preserve"> Comparison of calculated heat exchanger duties</w:t>
                      </w:r>
                    </w:p>
                  </w:txbxContent>
                </v:textbox>
                <w10:wrap type="topAndBottom"/>
              </v:shape>
            </w:pict>
          </mc:Fallback>
        </mc:AlternateContent>
      </w:r>
      <w:del w:id="288" w:author="Anders Andreasen" w:date="2022-01-16T00:06:00Z">
        <w:r w:rsidDel="00132715">
          <w:rPr>
            <w:rFonts w:ascii="Times New Roman" w:hAnsi="Times New Roman"/>
            <w:b/>
            <w:noProof/>
            <w:sz w:val="20"/>
          </w:rPr>
          <w:drawing>
            <wp:anchor distT="0" distB="0" distL="114300" distR="114300" simplePos="0" relativeHeight="251671552" behindDoc="0" locked="0" layoutInCell="1" allowOverlap="1" wp14:anchorId="53988F0D" wp14:editId="43622BD9">
              <wp:simplePos x="0" y="0"/>
              <wp:positionH relativeFrom="column">
                <wp:posOffset>46990</wp:posOffset>
              </wp:positionH>
              <wp:positionV relativeFrom="paragraph">
                <wp:posOffset>293370</wp:posOffset>
              </wp:positionV>
              <wp:extent cx="3006090" cy="1803400"/>
              <wp:effectExtent l="0" t="0" r="381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6090" cy="1803400"/>
                      </a:xfrm>
                      <a:prstGeom prst="rect">
                        <a:avLst/>
                      </a:prstGeom>
                      <a:noFill/>
                      <a:ln>
                        <a:noFill/>
                      </a:ln>
                    </pic:spPr>
                  </pic:pic>
                </a:graphicData>
              </a:graphic>
            </wp:anchor>
          </w:drawing>
        </w:r>
      </w:del>
      <w:ins w:id="289" w:author="Anders Andreasen" w:date="2022-01-16T00:10:00Z">
        <w:r>
          <w:rPr>
            <w:rFonts w:ascii="Times New Roman" w:hAnsi="Times New Roman"/>
            <w:b/>
            <w:noProof/>
            <w:sz w:val="20"/>
          </w:rPr>
          <w:drawing>
            <wp:inline distT="0" distB="0" distL="0" distR="0" wp14:anchorId="537EBA86" wp14:editId="74A83DDE">
              <wp:extent cx="3031933" cy="181890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5521" cy="1833058"/>
                      </a:xfrm>
                      <a:prstGeom prst="rect">
                        <a:avLst/>
                      </a:prstGeom>
                      <a:noFill/>
                    </pic:spPr>
                  </pic:pic>
                </a:graphicData>
              </a:graphic>
            </wp:inline>
          </w:drawing>
        </w:r>
      </w:ins>
    </w:p>
    <w:p w14:paraId="43E25C84" w14:textId="643EA43D" w:rsidR="00962D6F" w:rsidRPr="004903A1" w:rsidDel="00630FB3" w:rsidRDefault="00962D6F" w:rsidP="00F42C63">
      <w:pPr>
        <w:pStyle w:val="PPHeading"/>
        <w:spacing w:before="0"/>
        <w:rPr>
          <w:del w:id="290" w:author="Anders Andreasen" w:date="2022-01-15T12:50:00Z"/>
          <w:lang w:val="en-GB"/>
        </w:rPr>
      </w:pPr>
    </w:p>
    <w:p w14:paraId="098AB872" w14:textId="23F2435B" w:rsidR="009627F9" w:rsidRPr="004903A1" w:rsidDel="0040522B" w:rsidRDefault="007464A4" w:rsidP="007464A4">
      <w:pPr>
        <w:pStyle w:val="PPBodyMainText"/>
        <w:ind w:firstLine="0"/>
        <w:rPr>
          <w:del w:id="291" w:author="Anders Andreasen" w:date="2022-01-15T19:07:00Z"/>
          <w:lang w:val="en-GB"/>
        </w:rPr>
      </w:pPr>
      <w:del w:id="292" w:author="Anders Andreasen" w:date="2022-01-15T19:07:00Z">
        <w:r w:rsidRPr="004903A1" w:rsidDel="0040522B">
          <w:rPr>
            <w:lang w:val="en-GB"/>
          </w:rPr>
          <w:delText xml:space="preserve">To further test DWSIM beyond a single </w:delText>
        </w:r>
        <w:r w:rsidR="009627F9" w:rsidRPr="004903A1" w:rsidDel="0040522B">
          <w:rPr>
            <w:lang w:val="en-GB"/>
          </w:rPr>
          <w:delText xml:space="preserve">converged </w:delText>
        </w:r>
        <w:r w:rsidRPr="004903A1" w:rsidDel="0040522B">
          <w:rPr>
            <w:lang w:val="en-GB"/>
          </w:rPr>
          <w:delText xml:space="preserve">simulation state, a parametric study has been performed. In order to efficiently conduct the parametric study in both DWSIM and HYSYS, a python wrapper is made for both simulation tools in a similar fashion as previous studies </w:delText>
        </w:r>
        <w:r w:rsidRPr="00EB6B2F" w:rsidDel="0040522B">
          <w:rPr>
            <w:lang w:val="en-GB"/>
          </w:rPr>
          <w:fldChar w:fldCharType="begin" w:fldLock="1"/>
        </w:r>
        <w:r w:rsidR="00CD3EF3" w:rsidRPr="0040522B" w:rsidDel="0040522B">
          <w:rPr>
            <w:lang w:val="en-GB"/>
            <w:rPrChange w:id="293" w:author="Anders Andreasen" w:date="2022-01-15T19:07:00Z">
              <w:rPr>
                <w:lang w:val="en-GB"/>
              </w:rPr>
            </w:rPrChange>
          </w:rPr>
          <w:delInstrText>ADDIN CSL_CITATION {"citationItems":[{"id":"ITEM-1","itemData":{"DOI":"10.3390/chemengineering4010011","author":[{"dropping-particle":"","family":"Andreasen","given":"Anders","non-dropping-particle":"","parse-names":false,"suffix":""}],"container-title":"ChemEngineering","id":"ITEM-1","issue":"1","issued":{"date-parts":[["2020"]]},"page":"1--21 (Article no. 11)","title":"Applied Process Simulation-Driven Oil and Gas Separation Plant Optimization Using Surrogate Modeling and Evolutionary Algorithms","type":"article-journal","volume":"4"},"uris":["http://www.mendeley.com/documents/?uuid=6fa9f3fa-5be4-4845-822b-b79f98663811"]},{"id":"ITEM-2","itemData":{"DOI":"10.2516/OGST/2021036","ISSN":"19538189","author":[{"dropping-particle":"","family":"Andreasen","given":"Anders","non-dropping-particle":"","parse-names":false,"suffix":""}],"container-title":"Oil and Gas Science and Technology","id":"ITEM-2","issued":{"date-parts":[["2021"]]},"publisher":"Editions Technip","title":"Optimisation of carbon capture from flue gas from a Waste-to-Energy plant using surrogate modelling and global optimisation","type":"article-journal","volume":"76"},"uris":["http://www.mendeley.com/documents/?uuid=cadc56d6-7546-35d9-aec6-a3b5850f3814"]},{"id":"ITEM-3","itemData":{"DOI":"10.1021/acs.energyfuels.0c04284","ISSN":"15205029","abstract":"The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Fuels","id":"ITEM-3","issue":"6","issued":{"date-parts":[["2021","3","18"]]},"page":"5392–-5406","publisher":"American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Algorithm","type":"article-journal","volume":"35"},"uris":["http://www.mendeley.com/documents/?uuid=52205413-43a9-4a85-9df9-7ac3515d7f37"]}],"mendeley":{"formattedCitation":"[1], [26], [27]","plainTextFormattedCitation":"[1], [26], [27]","previouslyFormattedCitation":"[1], [25], [26]"},"properties":{"noteIndex":0},"schema":"https://github.com/citation-style-language/schema/raw/master/csl-citation.json"}</w:delInstrText>
        </w:r>
        <w:r w:rsidRPr="00EB6B2F" w:rsidDel="0040522B">
          <w:rPr>
            <w:lang w:val="en-GB"/>
          </w:rPr>
          <w:fldChar w:fldCharType="separate"/>
        </w:r>
        <w:r w:rsidR="00CD3EF3" w:rsidRPr="0040522B" w:rsidDel="0040522B">
          <w:rPr>
            <w:noProof/>
            <w:lang w:val="en-GB"/>
            <w:rPrChange w:id="294" w:author="Anders Andreasen" w:date="2022-01-15T19:07:00Z">
              <w:rPr>
                <w:noProof/>
                <w:lang w:val="en-GB"/>
              </w:rPr>
            </w:rPrChange>
          </w:rPr>
          <w:delText>[1], [26], [27]</w:delText>
        </w:r>
        <w:r w:rsidRPr="00EB6B2F" w:rsidDel="0040522B">
          <w:rPr>
            <w:lang w:val="en-GB"/>
          </w:rPr>
          <w:fldChar w:fldCharType="end"/>
        </w:r>
        <w:r w:rsidRPr="004903A1" w:rsidDel="0040522B">
          <w:rPr>
            <w:lang w:val="en-GB"/>
          </w:rPr>
          <w:delText xml:space="preserve">. The parametric study is made by random/Monte Carlo sampling using the </w:delText>
        </w:r>
        <w:r w:rsidRPr="004903A1" w:rsidDel="0040522B">
          <w:rPr>
            <w:i/>
            <w:iCs/>
            <w:lang w:val="en-GB"/>
          </w:rPr>
          <w:delText>lhsmdu</w:delText>
        </w:r>
        <w:r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{"citationItems":[{"id":"ITEM-1","itemData":{"DOI":"10.1016/J.JSPI.2011.09.016","ISSN":"0378-3758","abstract":"Complex models can only be realized a limited number of times due to large computational requirements. Methods exist for generating input parameters for model realizations including Monte Carlo simulation (MCS) and Latin hypercube sampling (LHS). Recent algorithms such as maximinLHS seek to maximize the minimum distance between model inputs in the multivariate space. A novel extension of Latin hypercube sampling (LHSMDU) for multivariate models is developed here that increases the multidimensional uniformity of the input parameters through sequential realization elimination. Correlations are considered in the LHSMDU sampling matrix using a Cholesky decomposition of the correlation matrix. Computer code implementing the proposed algorithm supplements this article. A simulation study comparing MCS, LHS, maximinLHS and LHSMDU demonstrates that increased multidimensional uniformity can significantly improve realization efficiency and that LHSMDU is effective for large multivariate problems. © 2011 Elsevier B.V.","author":[{"dropping-particle":"","family":"Deutsch","given":"Jared L.","non-dropping-particle":"","parse-names":false,"suffix":""},{"dropping-particle":"V.","family":"Deutsch","given":"Clayton","non-dropping-particle":"","parse-names":false,"suffix":""}],"container-title":"Journal of Statistical Planning and Inference","id":"ITEM-1","issue":"3","issued":{"date-parts":[["2012","3","1"]]},"page":"763-772","publisher":"North-Holland","title":"Latin hypercube sampling with multidimensional uniformity","type":"article-journal","volume":"142"},"uris":["http://www.mendeley.com/documents/?uuid=320b43b0-882e-3739-8a88-0b50065a6ad0"]}],"mendeley":{"formattedCitation":"[28]","plainTextFormattedCitation":"[28]","previouslyFormattedCitation":"[27]"},"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[28]</w:delText>
        </w:r>
        <w:r w:rsidR="0003264A" w:rsidRPr="00EB6B2F" w:rsidDel="0040522B">
          <w:rPr>
            <w:lang w:val="en-GB"/>
          </w:rPr>
          <w:fldChar w:fldCharType="end"/>
        </w:r>
        <w:r w:rsidR="00C2791D" w:rsidRPr="004903A1" w:rsidDel="0040522B">
          <w:rPr>
            <w:lang w:val="en-GB"/>
          </w:rPr>
          <w:delText xml:space="preserve"> </w:delText>
        </w:r>
        <w:r w:rsidR="0003264A" w:rsidRPr="00EB6B2F" w:rsidDel="0040522B">
          <w:rPr>
            <w:lang w:val="en-GB"/>
          </w:rPr>
          <w:fldChar w:fldCharType="begin" w:fldLock="1"/>
        </w:r>
        <w:r w:rsidR="00CD3EF3" w:rsidDel="0040522B">
          <w:rPr>
            <w:lang w:val="en-GB"/>
          </w:rPr>
          <w:delInstrText>ADDIN CSL_CITATION {"citationItems":[{"id":"ITEM-1","itemData":{"DOI":"10.5281/ZENODO.3929531","author":[{"dropping-particle":"","family":"Moza","given":"Sahil","non-dropping-particle":"","parse-names":false,"suffix":""}],"id":"ITEM-1","issued":{"date-parts":[["2020","7","3"]]},"title":"sahilm89/lhsmdu: Latin Hypercube Sampling with Multi-Dimensional Uniformity (LHSMDU): Speed Boost minor compatibility fixes","type":"article-journal"},"uris":["http://www.mendeley.com/documents/?uuid=ae8cae1a-932a-41bf-ab29-b6b01b2f16aa"]}],"mendeley":{"formattedCitation":"[29]","plainTextFormattedCitation":"[29]","previouslyFormattedCitation":"[28]"},"properties":{"noteIndex":0},"schema":"https://github.com/citation-style-language/schema/raw/master/csl-citation.json"}</w:delInstrText>
        </w:r>
        <w:r w:rsidR="0003264A" w:rsidRPr="00EB6B2F" w:rsidDel="0040522B">
          <w:rPr>
            <w:lang w:val="en-GB"/>
          </w:rPr>
          <w:fldChar w:fldCharType="separate"/>
        </w:r>
        <w:r w:rsidR="00CD3EF3" w:rsidRPr="00CD3EF3" w:rsidDel="0040522B">
          <w:rPr>
            <w:noProof/>
            <w:lang w:val="en-GB"/>
          </w:rPr>
          <w:delText>[29]</w:delText>
        </w:r>
        <w:r w:rsidR="0003264A" w:rsidRPr="00EB6B2F" w:rsidDel="0040522B">
          <w:rPr>
            <w:lang w:val="en-GB"/>
          </w:rPr>
          <w:fldChar w:fldCharType="end"/>
        </w:r>
        <w:r w:rsidR="0003264A" w:rsidRPr="004903A1" w:rsidDel="0040522B">
          <w:rPr>
            <w:lang w:val="en-GB"/>
          </w:rPr>
          <w:delText xml:space="preserve"> </w:delText>
        </w:r>
        <w:r w:rsidRPr="004903A1" w:rsidDel="0040522B">
          <w:rPr>
            <w:lang w:val="en-GB"/>
          </w:rPr>
          <w:delText>package over 10 independent variables/factors.</w:delText>
        </w:r>
        <w:r w:rsidR="009627F9" w:rsidRPr="004903A1" w:rsidDel="0040522B">
          <w:rPr>
            <w:lang w:val="en-GB"/>
          </w:rPr>
          <w:delText xml:space="preserve"> The independent variables and their bounds are shown in Table 5. </w:delText>
        </w:r>
        <w:r w:rsidR="00C84363" w:rsidRPr="004903A1" w:rsidDel="0040522B">
          <w:rPr>
            <w:lang w:val="en-GB"/>
          </w:rPr>
          <w:delText xml:space="preserve">A sampling plan is made using 100 samples and both sampling plans are run using </w:delText>
        </w:r>
        <w:r w:rsidR="00FF0D93" w:rsidRPr="004903A1" w:rsidDel="0040522B">
          <w:rPr>
            <w:lang w:val="en-GB"/>
          </w:rPr>
          <w:delText>a</w:delText>
        </w:r>
        <w:r w:rsidR="00C84363" w:rsidRPr="004903A1" w:rsidDel="0040522B">
          <w:rPr>
            <w:lang w:val="en-GB"/>
          </w:rPr>
          <w:delText xml:space="preserve"> python wrapper around both HYSYS and DWSIM.</w:delText>
        </w:r>
      </w:del>
    </w:p>
    <w:p w14:paraId="739C15D9" w14:textId="200EBFBF" w:rsidR="00C84363" w:rsidRPr="004903A1" w:rsidDel="0040522B" w:rsidRDefault="00C84363" w:rsidP="007464A4">
      <w:pPr>
        <w:pStyle w:val="PPBodyMainText"/>
        <w:ind w:firstLine="0"/>
        <w:rPr>
          <w:del w:id="295" w:author="Anders Andreasen" w:date="2022-01-15T19:07:00Z"/>
          <w:lang w:val="en-GB"/>
        </w:rPr>
      </w:pPr>
    </w:p>
    <w:p w14:paraId="5B68F9E8" w14:textId="4C6E8936" w:rsidR="009627F9" w:rsidRPr="004903A1" w:rsidDel="0040522B" w:rsidRDefault="009627F9" w:rsidP="009627F9">
      <w:pPr>
        <w:pStyle w:val="Caption"/>
        <w:keepNext/>
        <w:rPr>
          <w:del w:id="296" w:author="Anders Andreasen" w:date="2022-01-15T19:07:00Z"/>
          <w:b w:val="0"/>
          <w:bCs/>
          <w:lang w:val="en-GB"/>
        </w:rPr>
      </w:pPr>
      <w:del w:id="297" w:author="Anders Andreasen" w:date="2022-01-15T19:07:00Z">
        <w:r w:rsidRPr="004903A1" w:rsidDel="0040522B">
          <w:rPr>
            <w:lang w:val="en-GB"/>
          </w:rPr>
          <w:delText xml:space="preserve">Table 5 </w:delText>
        </w:r>
        <w:r w:rsidRPr="004903A1" w:rsidDel="0040522B">
          <w:rPr>
            <w:b w:val="0"/>
            <w:bCs/>
            <w:lang w:val="en-GB"/>
          </w:rPr>
          <w:delText>Independent variables/factors used in Monte Carlo sampled parametric study and their bounds</w:delText>
        </w:r>
      </w:del>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943"/>
        <w:gridCol w:w="943"/>
        <w:gridCol w:w="943"/>
        <w:gridCol w:w="943"/>
      </w:tblGrid>
      <w:tr w:rsidR="009627F9" w:rsidRPr="004903A1" w:rsidDel="0040522B" w14:paraId="0743E590" w14:textId="68123E83" w:rsidTr="009627F9">
        <w:trPr>
          <w:trHeight w:val="300"/>
          <w:del w:id="298" w:author="Anders Andreasen" w:date="2022-01-15T19:07:00Z"/>
        </w:trPr>
        <w:tc>
          <w:tcPr>
            <w:tcW w:w="1016" w:type="pct"/>
            <w:tcBorders>
              <w:top w:val="single" w:sz="4" w:space="0" w:color="auto"/>
              <w:bottom w:val="single" w:sz="4" w:space="0" w:color="auto"/>
            </w:tcBorders>
            <w:noWrap/>
            <w:hideMark/>
          </w:tcPr>
          <w:p w14:paraId="14A455CA" w14:textId="6320B028" w:rsidR="009627F9" w:rsidRPr="004903A1" w:rsidDel="0040522B" w:rsidRDefault="009627F9" w:rsidP="009627F9">
            <w:pPr>
              <w:pStyle w:val="PPTableBody"/>
              <w:rPr>
                <w:del w:id="299" w:author="Anders Andreasen" w:date="2022-01-15T19:07:00Z"/>
                <w:lang w:val="en-GB"/>
              </w:rPr>
            </w:pPr>
            <w:del w:id="300" w:author="Anders Andreasen" w:date="2022-01-15T19:07:00Z">
              <w:r w:rsidRPr="004903A1" w:rsidDel="0040522B">
                <w:rPr>
                  <w:lang w:val="en-GB"/>
                </w:rPr>
                <w:delText>Parameter</w:delText>
              </w:r>
            </w:del>
          </w:p>
        </w:tc>
        <w:tc>
          <w:tcPr>
            <w:tcW w:w="996" w:type="pct"/>
            <w:tcBorders>
              <w:top w:val="single" w:sz="4" w:space="0" w:color="auto"/>
              <w:bottom w:val="single" w:sz="4" w:space="0" w:color="auto"/>
            </w:tcBorders>
            <w:noWrap/>
            <w:hideMark/>
          </w:tcPr>
          <w:p w14:paraId="7F7BDD27" w14:textId="0580A076" w:rsidR="009627F9" w:rsidRPr="004903A1" w:rsidDel="0040522B" w:rsidRDefault="009627F9" w:rsidP="009627F9">
            <w:pPr>
              <w:pStyle w:val="PPTableBody"/>
              <w:rPr>
                <w:del w:id="301" w:author="Anders Andreasen" w:date="2022-01-15T19:07:00Z"/>
                <w:lang w:val="en-GB"/>
              </w:rPr>
            </w:pPr>
            <w:del w:id="302" w:author="Anders Andreasen" w:date="2022-01-15T19:07:00Z">
              <w:r w:rsidRPr="004903A1" w:rsidDel="0040522B">
                <w:rPr>
                  <w:lang w:val="en-GB"/>
                </w:rPr>
                <w:delText>Tag no.</w:delText>
              </w:r>
            </w:del>
          </w:p>
        </w:tc>
        <w:tc>
          <w:tcPr>
            <w:tcW w:w="996" w:type="pct"/>
            <w:tcBorders>
              <w:top w:val="single" w:sz="4" w:space="0" w:color="auto"/>
              <w:bottom w:val="single" w:sz="4" w:space="0" w:color="auto"/>
            </w:tcBorders>
            <w:noWrap/>
            <w:hideMark/>
          </w:tcPr>
          <w:p w14:paraId="4DE018E7" w14:textId="1F7CBF44" w:rsidR="009627F9" w:rsidRPr="004903A1" w:rsidDel="0040522B" w:rsidRDefault="009627F9" w:rsidP="009627F9">
            <w:pPr>
              <w:pStyle w:val="PPTableBody"/>
              <w:rPr>
                <w:del w:id="303" w:author="Anders Andreasen" w:date="2022-01-15T19:07:00Z"/>
                <w:lang w:val="en-GB"/>
              </w:rPr>
            </w:pPr>
            <w:del w:id="304" w:author="Anders Andreasen" w:date="2022-01-15T19:07:00Z">
              <w:r w:rsidRPr="004903A1" w:rsidDel="0040522B">
                <w:rPr>
                  <w:lang w:val="en-GB"/>
                </w:rPr>
                <w:delText>Unit</w:delText>
              </w:r>
            </w:del>
          </w:p>
        </w:tc>
        <w:tc>
          <w:tcPr>
            <w:tcW w:w="996" w:type="pct"/>
            <w:tcBorders>
              <w:top w:val="single" w:sz="4" w:space="0" w:color="auto"/>
              <w:bottom w:val="single" w:sz="4" w:space="0" w:color="auto"/>
            </w:tcBorders>
            <w:noWrap/>
            <w:hideMark/>
          </w:tcPr>
          <w:p w14:paraId="292839F3" w14:textId="2B2BC1A5" w:rsidR="009627F9" w:rsidRPr="004903A1" w:rsidDel="0040522B" w:rsidRDefault="009627F9" w:rsidP="009627F9">
            <w:pPr>
              <w:pStyle w:val="PPTableBody"/>
              <w:rPr>
                <w:del w:id="305" w:author="Anders Andreasen" w:date="2022-01-15T19:07:00Z"/>
                <w:lang w:val="en-GB"/>
              </w:rPr>
            </w:pPr>
            <w:del w:id="306" w:author="Anders Andreasen" w:date="2022-01-15T19:07:00Z">
              <w:r w:rsidRPr="004903A1" w:rsidDel="0040522B">
                <w:rPr>
                  <w:lang w:val="en-GB"/>
                </w:rPr>
                <w:delText>Lower</w:delText>
              </w:r>
            </w:del>
          </w:p>
        </w:tc>
        <w:tc>
          <w:tcPr>
            <w:tcW w:w="996" w:type="pct"/>
            <w:tcBorders>
              <w:top w:val="single" w:sz="4" w:space="0" w:color="auto"/>
              <w:bottom w:val="single" w:sz="4" w:space="0" w:color="auto"/>
            </w:tcBorders>
          </w:tcPr>
          <w:p w14:paraId="590496C3" w14:textId="38E5EF18" w:rsidR="009627F9" w:rsidRPr="004903A1" w:rsidDel="0040522B" w:rsidRDefault="009627F9" w:rsidP="009627F9">
            <w:pPr>
              <w:pStyle w:val="PPTableBody"/>
              <w:rPr>
                <w:del w:id="307" w:author="Anders Andreasen" w:date="2022-01-15T19:07:00Z"/>
                <w:lang w:val="en-GB"/>
              </w:rPr>
            </w:pPr>
            <w:del w:id="308" w:author="Anders Andreasen" w:date="2022-01-15T19:07:00Z">
              <w:r w:rsidRPr="004903A1" w:rsidDel="0040522B">
                <w:rPr>
                  <w:lang w:val="en-GB"/>
                </w:rPr>
                <w:delText>Higher</w:delText>
              </w:r>
            </w:del>
          </w:p>
        </w:tc>
      </w:tr>
      <w:tr w:rsidR="009627F9" w:rsidRPr="004903A1" w:rsidDel="0040522B" w14:paraId="225D6759" w14:textId="34A9562C" w:rsidTr="009627F9">
        <w:trPr>
          <w:trHeight w:val="300"/>
          <w:del w:id="309" w:author="Anders Andreasen" w:date="2022-01-15T19:07:00Z"/>
        </w:trPr>
        <w:tc>
          <w:tcPr>
            <w:tcW w:w="1016" w:type="pct"/>
            <w:tcBorders>
              <w:top w:val="single" w:sz="4" w:space="0" w:color="auto"/>
            </w:tcBorders>
            <w:hideMark/>
          </w:tcPr>
          <w:p w14:paraId="52CA8753" w14:textId="77B7DC54" w:rsidR="009627F9" w:rsidRPr="004903A1" w:rsidDel="0040522B" w:rsidRDefault="009627F9" w:rsidP="009627F9">
            <w:pPr>
              <w:pStyle w:val="PPTableBody"/>
              <w:rPr>
                <w:del w:id="310" w:author="Anders Andreasen" w:date="2022-01-15T19:07:00Z"/>
                <w:lang w:val="en-GB"/>
              </w:rPr>
            </w:pPr>
            <w:del w:id="311" w:author="Anders Andreasen" w:date="2022-01-15T19:07:00Z">
              <w:r w:rsidRPr="004903A1" w:rsidDel="0040522B">
                <w:rPr>
                  <w:lang w:val="en-GB"/>
                </w:rPr>
                <w:delText>T</w:delText>
              </w:r>
              <w:r w:rsidRPr="004903A1" w:rsidDel="0040522B">
                <w:rPr>
                  <w:vertAlign w:val="subscript"/>
                  <w:lang w:val="en-GB"/>
                </w:rPr>
                <w:delText>Sep1</w:delText>
              </w:r>
            </w:del>
          </w:p>
        </w:tc>
        <w:tc>
          <w:tcPr>
            <w:tcW w:w="996" w:type="pct"/>
            <w:tcBorders>
              <w:top w:val="single" w:sz="4" w:space="0" w:color="auto"/>
            </w:tcBorders>
            <w:noWrap/>
            <w:hideMark/>
          </w:tcPr>
          <w:p w14:paraId="3EB655F7" w14:textId="2200CD43" w:rsidR="009627F9" w:rsidRPr="004903A1" w:rsidDel="0040522B" w:rsidRDefault="009627F9" w:rsidP="009627F9">
            <w:pPr>
              <w:pStyle w:val="PPTableBody"/>
              <w:rPr>
                <w:del w:id="312" w:author="Anders Andreasen" w:date="2022-01-15T19:07:00Z"/>
                <w:lang w:val="en-GB"/>
              </w:rPr>
            </w:pPr>
            <w:del w:id="313" w:author="Anders Andreasen" w:date="2022-01-15T19:07:00Z">
              <w:r w:rsidRPr="004903A1" w:rsidDel="0040522B">
                <w:rPr>
                  <w:lang w:val="en-GB"/>
                </w:rPr>
                <w:delText>20-HA-01</w:delText>
              </w:r>
            </w:del>
          </w:p>
        </w:tc>
        <w:tc>
          <w:tcPr>
            <w:tcW w:w="996" w:type="pct"/>
            <w:tcBorders>
              <w:top w:val="single" w:sz="4" w:space="0" w:color="auto"/>
            </w:tcBorders>
            <w:hideMark/>
          </w:tcPr>
          <w:p w14:paraId="740CC443" w14:textId="5D201A90" w:rsidR="009627F9" w:rsidRPr="004903A1" w:rsidDel="0040522B" w:rsidRDefault="009627F9" w:rsidP="009627F9">
            <w:pPr>
              <w:pStyle w:val="PPTableBody"/>
              <w:rPr>
                <w:del w:id="314" w:author="Anders Andreasen" w:date="2022-01-15T19:07:00Z"/>
                <w:lang w:val="en-GB"/>
              </w:rPr>
            </w:pPr>
            <w:del w:id="315" w:author="Anders Andreasen" w:date="2022-01-15T13:34:00Z">
              <w:r w:rsidRPr="004903A1" w:rsidDel="00466A4F">
                <w:rPr>
                  <w:rFonts w:ascii="Verdana" w:hAnsi="Verdana"/>
                  <w:lang w:val="en-GB"/>
                </w:rPr>
                <w:delText>˚</w:delText>
              </w:r>
            </w:del>
            <w:del w:id="316" w:author="Anders Andreasen" w:date="2022-01-15T19:07:00Z">
              <w:r w:rsidRPr="004903A1" w:rsidDel="0040522B">
                <w:rPr>
                  <w:lang w:val="en-GB"/>
                </w:rPr>
                <w:delText>C</w:delText>
              </w:r>
            </w:del>
          </w:p>
        </w:tc>
        <w:tc>
          <w:tcPr>
            <w:tcW w:w="996" w:type="pct"/>
            <w:tcBorders>
              <w:top w:val="single" w:sz="4" w:space="0" w:color="auto"/>
            </w:tcBorders>
            <w:hideMark/>
          </w:tcPr>
          <w:p w14:paraId="28D22EE2" w14:textId="4D9C23D1" w:rsidR="009627F9" w:rsidRPr="004903A1" w:rsidDel="0040522B" w:rsidRDefault="00D00D42" w:rsidP="009627F9">
            <w:pPr>
              <w:pStyle w:val="PPTableBody"/>
              <w:rPr>
                <w:del w:id="317" w:author="Anders Andreasen" w:date="2022-01-15T19:07:00Z"/>
                <w:lang w:val="en-GB"/>
              </w:rPr>
            </w:pPr>
            <w:del w:id="318" w:author="Anders Andreasen" w:date="2022-01-15T19:07:00Z">
              <w:r w:rsidRPr="004903A1" w:rsidDel="0040522B">
                <w:rPr>
                  <w:lang w:val="en-GB"/>
                </w:rPr>
                <w:delText>40</w:delText>
              </w:r>
            </w:del>
          </w:p>
        </w:tc>
        <w:tc>
          <w:tcPr>
            <w:tcW w:w="996" w:type="pct"/>
            <w:tcBorders>
              <w:top w:val="single" w:sz="4" w:space="0" w:color="auto"/>
            </w:tcBorders>
          </w:tcPr>
          <w:p w14:paraId="6B619EA3" w14:textId="5D5C2FF9" w:rsidR="009627F9" w:rsidRPr="004903A1" w:rsidDel="0040522B" w:rsidRDefault="00D00D42" w:rsidP="009627F9">
            <w:pPr>
              <w:pStyle w:val="PPTableBody"/>
              <w:rPr>
                <w:del w:id="319" w:author="Anders Andreasen" w:date="2022-01-15T19:07:00Z"/>
                <w:lang w:val="en-GB"/>
              </w:rPr>
            </w:pPr>
            <w:del w:id="320" w:author="Anders Andreasen" w:date="2022-01-15T19:07:00Z">
              <w:r w:rsidRPr="004903A1" w:rsidDel="0040522B">
                <w:rPr>
                  <w:lang w:val="en-GB"/>
                </w:rPr>
                <w:delText>70</w:delText>
              </w:r>
            </w:del>
          </w:p>
        </w:tc>
      </w:tr>
      <w:tr w:rsidR="009627F9" w:rsidRPr="004903A1" w:rsidDel="0040522B" w14:paraId="4085233E" w14:textId="73875A84" w:rsidTr="009627F9">
        <w:trPr>
          <w:trHeight w:val="300"/>
          <w:del w:id="321" w:author="Anders Andreasen" w:date="2022-01-15T19:07:00Z"/>
        </w:trPr>
        <w:tc>
          <w:tcPr>
            <w:tcW w:w="1016" w:type="pct"/>
            <w:hideMark/>
          </w:tcPr>
          <w:p w14:paraId="7452939A" w14:textId="71FAD166" w:rsidR="009627F9" w:rsidRPr="004903A1" w:rsidDel="0040522B" w:rsidRDefault="009627F9" w:rsidP="009627F9">
            <w:pPr>
              <w:pStyle w:val="PPTableBody"/>
              <w:rPr>
                <w:del w:id="322" w:author="Anders Andreasen" w:date="2022-01-15T19:07:00Z"/>
                <w:lang w:val="en-GB"/>
              </w:rPr>
            </w:pPr>
            <w:del w:id="323" w:author="Anders Andreasen" w:date="2022-01-15T19:07:00Z">
              <w:r w:rsidRPr="004903A1" w:rsidDel="0040522B">
                <w:rPr>
                  <w:lang w:val="en-GB"/>
                </w:rPr>
                <w:delText>P</w:delText>
              </w:r>
              <w:r w:rsidRPr="004903A1" w:rsidDel="0040522B">
                <w:rPr>
                  <w:vertAlign w:val="subscript"/>
                  <w:lang w:val="en-GB"/>
                </w:rPr>
                <w:delText>Sep1</w:delText>
              </w:r>
            </w:del>
          </w:p>
        </w:tc>
        <w:tc>
          <w:tcPr>
            <w:tcW w:w="996" w:type="pct"/>
            <w:noWrap/>
            <w:hideMark/>
          </w:tcPr>
          <w:p w14:paraId="1EF565B8" w14:textId="41544961" w:rsidR="009627F9" w:rsidRPr="004903A1" w:rsidDel="0040522B" w:rsidRDefault="009627F9" w:rsidP="009627F9">
            <w:pPr>
              <w:pStyle w:val="PPTableBody"/>
              <w:rPr>
                <w:del w:id="324" w:author="Anders Andreasen" w:date="2022-01-15T19:07:00Z"/>
                <w:lang w:val="en-GB"/>
              </w:rPr>
            </w:pPr>
            <w:del w:id="325" w:author="Anders Andreasen" w:date="2022-01-15T19:07:00Z">
              <w:r w:rsidRPr="004903A1" w:rsidDel="0040522B">
                <w:rPr>
                  <w:lang w:val="en-GB"/>
                </w:rPr>
                <w:delText>20-VA-01</w:delText>
              </w:r>
            </w:del>
          </w:p>
        </w:tc>
        <w:tc>
          <w:tcPr>
            <w:tcW w:w="996" w:type="pct"/>
            <w:hideMark/>
          </w:tcPr>
          <w:p w14:paraId="474C178A" w14:textId="7E5754FF" w:rsidR="009627F9" w:rsidRPr="004903A1" w:rsidDel="0040522B" w:rsidRDefault="009627F9" w:rsidP="009627F9">
            <w:pPr>
              <w:pStyle w:val="PPTableBody"/>
              <w:rPr>
                <w:del w:id="326" w:author="Anders Andreasen" w:date="2022-01-15T19:07:00Z"/>
                <w:lang w:val="en-GB"/>
              </w:rPr>
            </w:pPr>
            <w:del w:id="327" w:author="Anders Andreasen" w:date="2022-01-15T19:07:00Z">
              <w:r w:rsidRPr="004903A1" w:rsidDel="0040522B">
                <w:rPr>
                  <w:lang w:val="en-GB"/>
                </w:rPr>
                <w:delText>barg</w:delText>
              </w:r>
            </w:del>
          </w:p>
        </w:tc>
        <w:tc>
          <w:tcPr>
            <w:tcW w:w="996" w:type="pct"/>
            <w:hideMark/>
          </w:tcPr>
          <w:p w14:paraId="4D2FDEDA" w14:textId="701867FD" w:rsidR="009627F9" w:rsidRPr="004903A1" w:rsidDel="0040522B" w:rsidRDefault="00D00D42" w:rsidP="009627F9">
            <w:pPr>
              <w:pStyle w:val="PPTableBody"/>
              <w:rPr>
                <w:del w:id="328" w:author="Anders Andreasen" w:date="2022-01-15T19:07:00Z"/>
                <w:lang w:val="en-GB"/>
              </w:rPr>
            </w:pPr>
            <w:del w:id="329" w:author="Anders Andreasen" w:date="2022-01-15T19:07:00Z">
              <w:r w:rsidRPr="004903A1" w:rsidDel="0040522B">
                <w:rPr>
                  <w:lang w:val="en-GB"/>
                </w:rPr>
                <w:delText>10.5</w:delText>
              </w:r>
            </w:del>
          </w:p>
        </w:tc>
        <w:tc>
          <w:tcPr>
            <w:tcW w:w="996" w:type="pct"/>
          </w:tcPr>
          <w:p w14:paraId="465FE1F3" w14:textId="68F0A8C4" w:rsidR="009627F9" w:rsidRPr="004903A1" w:rsidDel="0040522B" w:rsidRDefault="00D00D42" w:rsidP="009627F9">
            <w:pPr>
              <w:pStyle w:val="PPTableBody"/>
              <w:rPr>
                <w:del w:id="330" w:author="Anders Andreasen" w:date="2022-01-15T19:07:00Z"/>
                <w:lang w:val="en-GB"/>
              </w:rPr>
            </w:pPr>
            <w:del w:id="331" w:author="Anders Andreasen" w:date="2022-01-15T19:07:00Z">
              <w:r w:rsidRPr="004903A1" w:rsidDel="0040522B">
                <w:rPr>
                  <w:lang w:val="en-GB"/>
                </w:rPr>
                <w:delText>31.5</w:delText>
              </w:r>
            </w:del>
          </w:p>
        </w:tc>
      </w:tr>
      <w:tr w:rsidR="009627F9" w:rsidRPr="004903A1" w:rsidDel="0040522B" w14:paraId="03D23A12" w14:textId="359EE4BE" w:rsidTr="009627F9">
        <w:trPr>
          <w:trHeight w:val="300"/>
          <w:del w:id="332" w:author="Anders Andreasen" w:date="2022-01-15T19:07:00Z"/>
        </w:trPr>
        <w:tc>
          <w:tcPr>
            <w:tcW w:w="1016" w:type="pct"/>
            <w:hideMark/>
          </w:tcPr>
          <w:p w14:paraId="4EA5D764" w14:textId="44135D7F" w:rsidR="009627F9" w:rsidRPr="004903A1" w:rsidDel="0040522B" w:rsidRDefault="009627F9" w:rsidP="009627F9">
            <w:pPr>
              <w:pStyle w:val="PPTableBody"/>
              <w:rPr>
                <w:del w:id="333" w:author="Anders Andreasen" w:date="2022-01-15T19:07:00Z"/>
                <w:lang w:val="en-GB"/>
              </w:rPr>
            </w:pPr>
            <w:del w:id="334" w:author="Anders Andreasen" w:date="2022-01-15T19:07:00Z">
              <w:r w:rsidRPr="004903A1" w:rsidDel="0040522B">
                <w:rPr>
                  <w:lang w:val="en-GB"/>
                </w:rPr>
                <w:delText>P</w:delText>
              </w:r>
              <w:r w:rsidRPr="004903A1" w:rsidDel="0040522B">
                <w:rPr>
                  <w:vertAlign w:val="subscript"/>
                  <w:lang w:val="en-GB"/>
                </w:rPr>
                <w:delText>Sep2</w:delText>
              </w:r>
            </w:del>
          </w:p>
        </w:tc>
        <w:tc>
          <w:tcPr>
            <w:tcW w:w="996" w:type="pct"/>
            <w:noWrap/>
            <w:hideMark/>
          </w:tcPr>
          <w:p w14:paraId="4B44F750" w14:textId="543ABCC8" w:rsidR="009627F9" w:rsidRPr="004903A1" w:rsidDel="0040522B" w:rsidRDefault="009627F9" w:rsidP="009627F9">
            <w:pPr>
              <w:pStyle w:val="PPTableBody"/>
              <w:rPr>
                <w:del w:id="335" w:author="Anders Andreasen" w:date="2022-01-15T19:07:00Z"/>
                <w:lang w:val="en-GB"/>
              </w:rPr>
            </w:pPr>
            <w:del w:id="336" w:author="Anders Andreasen" w:date="2022-01-15T19:07:00Z">
              <w:r w:rsidRPr="004903A1" w:rsidDel="0040522B">
                <w:rPr>
                  <w:lang w:val="en-GB"/>
                </w:rPr>
                <w:delText>20-VA-02</w:delText>
              </w:r>
            </w:del>
          </w:p>
        </w:tc>
        <w:tc>
          <w:tcPr>
            <w:tcW w:w="996" w:type="pct"/>
            <w:hideMark/>
          </w:tcPr>
          <w:p w14:paraId="2FD085B1" w14:textId="1B3917FB" w:rsidR="009627F9" w:rsidRPr="004903A1" w:rsidDel="0040522B" w:rsidRDefault="009627F9" w:rsidP="009627F9">
            <w:pPr>
              <w:pStyle w:val="PPTableBody"/>
              <w:rPr>
                <w:del w:id="337" w:author="Anders Andreasen" w:date="2022-01-15T19:07:00Z"/>
                <w:lang w:val="en-GB"/>
              </w:rPr>
            </w:pPr>
            <w:del w:id="338" w:author="Anders Andreasen" w:date="2022-01-15T19:07:00Z">
              <w:r w:rsidRPr="004903A1" w:rsidDel="0040522B">
                <w:rPr>
                  <w:lang w:val="en-GB"/>
                </w:rPr>
                <w:delText>barg</w:delText>
              </w:r>
            </w:del>
          </w:p>
        </w:tc>
        <w:tc>
          <w:tcPr>
            <w:tcW w:w="996" w:type="pct"/>
            <w:hideMark/>
          </w:tcPr>
          <w:p w14:paraId="6DA591AB" w14:textId="22914A47" w:rsidR="009627F9" w:rsidRPr="004903A1" w:rsidDel="0040522B" w:rsidRDefault="00D00D42" w:rsidP="009627F9">
            <w:pPr>
              <w:pStyle w:val="PPTableBody"/>
              <w:rPr>
                <w:del w:id="339" w:author="Anders Andreasen" w:date="2022-01-15T19:07:00Z"/>
                <w:lang w:val="en-GB"/>
              </w:rPr>
            </w:pPr>
            <w:del w:id="340" w:author="Anders Andreasen" w:date="2022-01-15T19:07:00Z">
              <w:r w:rsidRPr="004903A1" w:rsidDel="0040522B">
                <w:rPr>
                  <w:lang w:val="en-GB"/>
                </w:rPr>
                <w:delText>3</w:delText>
              </w:r>
            </w:del>
          </w:p>
        </w:tc>
        <w:tc>
          <w:tcPr>
            <w:tcW w:w="996" w:type="pct"/>
          </w:tcPr>
          <w:p w14:paraId="35990BE4" w14:textId="080B53EA" w:rsidR="009627F9" w:rsidRPr="004903A1" w:rsidDel="0040522B" w:rsidRDefault="00D00D42" w:rsidP="009627F9">
            <w:pPr>
              <w:pStyle w:val="PPTableBody"/>
              <w:rPr>
                <w:del w:id="341" w:author="Anders Andreasen" w:date="2022-01-15T19:07:00Z"/>
                <w:lang w:val="en-GB"/>
              </w:rPr>
            </w:pPr>
            <w:del w:id="342" w:author="Anders Andreasen" w:date="2022-01-15T19:07:00Z">
              <w:r w:rsidRPr="004903A1" w:rsidDel="0040522B">
                <w:rPr>
                  <w:lang w:val="en-GB"/>
                </w:rPr>
                <w:delText>10</w:delText>
              </w:r>
            </w:del>
          </w:p>
        </w:tc>
      </w:tr>
      <w:tr w:rsidR="009627F9" w:rsidRPr="004903A1" w:rsidDel="0040522B" w14:paraId="57D902A0" w14:textId="460F8428" w:rsidTr="009627F9">
        <w:trPr>
          <w:trHeight w:val="300"/>
          <w:del w:id="343" w:author="Anders Andreasen" w:date="2022-01-15T19:07:00Z"/>
        </w:trPr>
        <w:tc>
          <w:tcPr>
            <w:tcW w:w="1016" w:type="pct"/>
            <w:hideMark/>
          </w:tcPr>
          <w:p w14:paraId="330A7C36" w14:textId="48A082C6" w:rsidR="009627F9" w:rsidRPr="004903A1" w:rsidDel="0040522B" w:rsidRDefault="009627F9" w:rsidP="009627F9">
            <w:pPr>
              <w:pStyle w:val="PPTableBody"/>
              <w:rPr>
                <w:del w:id="344" w:author="Anders Andreasen" w:date="2022-01-15T19:07:00Z"/>
                <w:lang w:val="en-GB"/>
              </w:rPr>
            </w:pPr>
            <w:del w:id="345" w:author="Anders Andreasen" w:date="2022-01-15T19:07:00Z">
              <w:r w:rsidRPr="004903A1" w:rsidDel="0040522B">
                <w:rPr>
                  <w:lang w:val="en-GB"/>
                </w:rPr>
                <w:delText>T</w:delText>
              </w:r>
              <w:r w:rsidRPr="004903A1" w:rsidDel="0040522B">
                <w:rPr>
                  <w:vertAlign w:val="subscript"/>
                  <w:lang w:val="en-GB"/>
                </w:rPr>
                <w:delText>Sep3</w:delText>
              </w:r>
            </w:del>
          </w:p>
        </w:tc>
        <w:tc>
          <w:tcPr>
            <w:tcW w:w="996" w:type="pct"/>
            <w:noWrap/>
            <w:hideMark/>
          </w:tcPr>
          <w:p w14:paraId="344BFBE2" w14:textId="4CBF8139" w:rsidR="009627F9" w:rsidRPr="004903A1" w:rsidDel="0040522B" w:rsidRDefault="009627F9" w:rsidP="009627F9">
            <w:pPr>
              <w:pStyle w:val="PPTableBody"/>
              <w:rPr>
                <w:del w:id="346" w:author="Anders Andreasen" w:date="2022-01-15T19:07:00Z"/>
                <w:lang w:val="en-GB"/>
              </w:rPr>
            </w:pPr>
            <w:del w:id="347" w:author="Anders Andreasen" w:date="2022-01-15T19:07:00Z">
              <w:r w:rsidRPr="004903A1" w:rsidDel="0040522B">
                <w:rPr>
                  <w:lang w:val="en-GB"/>
                </w:rPr>
                <w:delText>20-HA-03</w:delText>
              </w:r>
            </w:del>
          </w:p>
        </w:tc>
        <w:tc>
          <w:tcPr>
            <w:tcW w:w="996" w:type="pct"/>
            <w:hideMark/>
          </w:tcPr>
          <w:p w14:paraId="620AE5E4" w14:textId="0F20B39B" w:rsidR="009627F9" w:rsidRPr="004903A1" w:rsidDel="0040522B" w:rsidRDefault="009627F9" w:rsidP="009627F9">
            <w:pPr>
              <w:pStyle w:val="PPTableBody"/>
              <w:rPr>
                <w:del w:id="348" w:author="Anders Andreasen" w:date="2022-01-15T19:07:00Z"/>
                <w:lang w:val="en-GB"/>
              </w:rPr>
            </w:pPr>
            <w:del w:id="349" w:author="Anders Andreasen" w:date="2022-01-15T13:34:00Z">
              <w:r w:rsidRPr="004903A1" w:rsidDel="00466A4F">
                <w:rPr>
                  <w:rFonts w:ascii="Verdana" w:hAnsi="Verdana"/>
                  <w:lang w:val="en-GB"/>
                </w:rPr>
                <w:delText>˚</w:delText>
              </w:r>
            </w:del>
            <w:del w:id="350" w:author="Anders Andreasen" w:date="2022-01-15T19:07:00Z">
              <w:r w:rsidRPr="004903A1" w:rsidDel="0040522B">
                <w:rPr>
                  <w:lang w:val="en-GB"/>
                </w:rPr>
                <w:delText>C</w:delText>
              </w:r>
            </w:del>
          </w:p>
        </w:tc>
        <w:tc>
          <w:tcPr>
            <w:tcW w:w="996" w:type="pct"/>
            <w:hideMark/>
          </w:tcPr>
          <w:p w14:paraId="57223F08" w14:textId="61EB55A5" w:rsidR="009627F9" w:rsidRPr="004903A1" w:rsidDel="0040522B" w:rsidRDefault="00D00D42" w:rsidP="009627F9">
            <w:pPr>
              <w:pStyle w:val="PPTableBody"/>
              <w:rPr>
                <w:del w:id="351" w:author="Anders Andreasen" w:date="2022-01-15T19:07:00Z"/>
                <w:lang w:val="en-GB"/>
              </w:rPr>
            </w:pPr>
            <w:del w:id="352" w:author="Anders Andreasen" w:date="2022-01-15T19:07:00Z">
              <w:r w:rsidRPr="004903A1" w:rsidDel="0040522B">
                <w:rPr>
                  <w:lang w:val="en-GB"/>
                </w:rPr>
                <w:delText>50</w:delText>
              </w:r>
            </w:del>
          </w:p>
        </w:tc>
        <w:tc>
          <w:tcPr>
            <w:tcW w:w="996" w:type="pct"/>
          </w:tcPr>
          <w:p w14:paraId="3AC2C3D3" w14:textId="1657EC43" w:rsidR="009627F9" w:rsidRPr="004903A1" w:rsidDel="0040522B" w:rsidRDefault="00D00D42" w:rsidP="009627F9">
            <w:pPr>
              <w:pStyle w:val="PPTableBody"/>
              <w:rPr>
                <w:del w:id="353" w:author="Anders Andreasen" w:date="2022-01-15T19:07:00Z"/>
                <w:lang w:val="en-GB"/>
              </w:rPr>
            </w:pPr>
            <w:del w:id="354" w:author="Anders Andreasen" w:date="2022-01-15T19:07:00Z">
              <w:r w:rsidRPr="004903A1" w:rsidDel="0040522B">
                <w:rPr>
                  <w:lang w:val="en-GB"/>
                </w:rPr>
                <w:delText>75</w:delText>
              </w:r>
            </w:del>
          </w:p>
        </w:tc>
      </w:tr>
      <w:tr w:rsidR="009627F9" w:rsidRPr="004903A1" w:rsidDel="0040522B" w14:paraId="38BE0941" w14:textId="47A92A31" w:rsidTr="009627F9">
        <w:trPr>
          <w:trHeight w:val="300"/>
          <w:del w:id="355" w:author="Anders Andreasen" w:date="2022-01-15T19:07:00Z"/>
        </w:trPr>
        <w:tc>
          <w:tcPr>
            <w:tcW w:w="1016" w:type="pct"/>
            <w:hideMark/>
          </w:tcPr>
          <w:p w14:paraId="3B46A378" w14:textId="460C20AA" w:rsidR="009627F9" w:rsidRPr="004903A1" w:rsidDel="0040522B" w:rsidRDefault="009627F9" w:rsidP="009627F9">
            <w:pPr>
              <w:pStyle w:val="PPTableBody"/>
              <w:rPr>
                <w:del w:id="356" w:author="Anders Andreasen" w:date="2022-01-15T19:07:00Z"/>
                <w:lang w:val="en-GB"/>
              </w:rPr>
            </w:pPr>
            <w:del w:id="357" w:author="Anders Andreasen" w:date="2022-01-15T19:07:00Z">
              <w:r w:rsidRPr="004903A1" w:rsidDel="0040522B">
                <w:rPr>
                  <w:lang w:val="en-GB"/>
                </w:rPr>
                <w:delText>P</w:delText>
              </w:r>
              <w:r w:rsidRPr="004903A1" w:rsidDel="0040522B">
                <w:rPr>
                  <w:vertAlign w:val="subscript"/>
                  <w:lang w:val="en-GB"/>
                </w:rPr>
                <w:delText>Sep3</w:delText>
              </w:r>
            </w:del>
          </w:p>
        </w:tc>
        <w:tc>
          <w:tcPr>
            <w:tcW w:w="996" w:type="pct"/>
            <w:noWrap/>
            <w:hideMark/>
          </w:tcPr>
          <w:p w14:paraId="1FFA094A" w14:textId="7B534894" w:rsidR="009627F9" w:rsidRPr="004903A1" w:rsidDel="0040522B" w:rsidRDefault="009627F9" w:rsidP="009627F9">
            <w:pPr>
              <w:pStyle w:val="PPTableBody"/>
              <w:rPr>
                <w:del w:id="358" w:author="Anders Andreasen" w:date="2022-01-15T19:07:00Z"/>
                <w:lang w:val="en-GB"/>
              </w:rPr>
            </w:pPr>
            <w:del w:id="359" w:author="Anders Andreasen" w:date="2022-01-15T19:07:00Z">
              <w:r w:rsidRPr="004903A1" w:rsidDel="0040522B">
                <w:rPr>
                  <w:lang w:val="en-GB"/>
                </w:rPr>
                <w:delText>20-VA-03</w:delText>
              </w:r>
            </w:del>
          </w:p>
        </w:tc>
        <w:tc>
          <w:tcPr>
            <w:tcW w:w="996" w:type="pct"/>
            <w:hideMark/>
          </w:tcPr>
          <w:p w14:paraId="5643156D" w14:textId="37BFE204" w:rsidR="009627F9" w:rsidRPr="004903A1" w:rsidDel="0040522B" w:rsidRDefault="009627F9" w:rsidP="009627F9">
            <w:pPr>
              <w:pStyle w:val="PPTableBody"/>
              <w:rPr>
                <w:del w:id="360" w:author="Anders Andreasen" w:date="2022-01-15T19:07:00Z"/>
                <w:lang w:val="en-GB"/>
              </w:rPr>
            </w:pPr>
            <w:del w:id="361" w:author="Anders Andreasen" w:date="2022-01-15T19:07:00Z">
              <w:r w:rsidRPr="004903A1" w:rsidDel="0040522B">
                <w:rPr>
                  <w:lang w:val="en-GB"/>
                </w:rPr>
                <w:delText>barg</w:delText>
              </w:r>
            </w:del>
          </w:p>
        </w:tc>
        <w:tc>
          <w:tcPr>
            <w:tcW w:w="996" w:type="pct"/>
            <w:hideMark/>
          </w:tcPr>
          <w:p w14:paraId="6699E39E" w14:textId="787E8B39" w:rsidR="009627F9" w:rsidRPr="004903A1" w:rsidDel="0040522B" w:rsidRDefault="00D00D42" w:rsidP="009627F9">
            <w:pPr>
              <w:pStyle w:val="PPTableBody"/>
              <w:rPr>
                <w:del w:id="362" w:author="Anders Andreasen" w:date="2022-01-15T19:07:00Z"/>
                <w:lang w:val="en-GB"/>
              </w:rPr>
            </w:pPr>
            <w:del w:id="363" w:author="Anders Andreasen" w:date="2022-01-15T19:07:00Z">
              <w:r w:rsidRPr="004903A1" w:rsidDel="0040522B">
                <w:rPr>
                  <w:lang w:val="en-GB"/>
                </w:rPr>
                <w:delText>0.5</w:delText>
              </w:r>
            </w:del>
          </w:p>
        </w:tc>
        <w:tc>
          <w:tcPr>
            <w:tcW w:w="996" w:type="pct"/>
          </w:tcPr>
          <w:p w14:paraId="7AC06B8F" w14:textId="5D880EB5" w:rsidR="009627F9" w:rsidRPr="004903A1" w:rsidDel="0040522B" w:rsidRDefault="00D00D42" w:rsidP="009627F9">
            <w:pPr>
              <w:pStyle w:val="PPTableBody"/>
              <w:rPr>
                <w:del w:id="364" w:author="Anders Andreasen" w:date="2022-01-15T19:07:00Z"/>
                <w:lang w:val="en-GB"/>
              </w:rPr>
            </w:pPr>
            <w:del w:id="365" w:author="Anders Andreasen" w:date="2022-01-15T19:07:00Z">
              <w:r w:rsidRPr="004903A1" w:rsidDel="0040522B">
                <w:rPr>
                  <w:lang w:val="en-GB"/>
                </w:rPr>
                <w:delText>2</w:delText>
              </w:r>
            </w:del>
          </w:p>
        </w:tc>
      </w:tr>
      <w:tr w:rsidR="009627F9" w:rsidRPr="004903A1" w:rsidDel="0040522B" w14:paraId="49238AB9" w14:textId="2C361FED" w:rsidTr="009627F9">
        <w:trPr>
          <w:trHeight w:val="300"/>
          <w:del w:id="366" w:author="Anders Andreasen" w:date="2022-01-15T19:07:00Z"/>
        </w:trPr>
        <w:tc>
          <w:tcPr>
            <w:tcW w:w="1016" w:type="pct"/>
            <w:hideMark/>
          </w:tcPr>
          <w:p w14:paraId="6D75C8D2" w14:textId="5DC4818D" w:rsidR="009627F9" w:rsidRPr="004903A1" w:rsidDel="0040522B" w:rsidRDefault="009627F9" w:rsidP="009627F9">
            <w:pPr>
              <w:pStyle w:val="PPTableBody"/>
              <w:rPr>
                <w:del w:id="367" w:author="Anders Andreasen" w:date="2022-01-15T19:07:00Z"/>
                <w:lang w:val="en-GB"/>
              </w:rPr>
            </w:pPr>
            <w:del w:id="368" w:author="Anders Andreasen" w:date="2022-01-15T19:07:00Z">
              <w:r w:rsidRPr="004903A1" w:rsidDel="0040522B">
                <w:rPr>
                  <w:lang w:val="en-GB"/>
                </w:rPr>
                <w:delText>T</w:delText>
              </w:r>
              <w:r w:rsidRPr="004903A1" w:rsidDel="0040522B">
                <w:rPr>
                  <w:vertAlign w:val="subscript"/>
                  <w:lang w:val="en-GB"/>
                </w:rPr>
                <w:delText>Scrub1</w:delText>
              </w:r>
            </w:del>
          </w:p>
        </w:tc>
        <w:tc>
          <w:tcPr>
            <w:tcW w:w="996" w:type="pct"/>
            <w:noWrap/>
            <w:hideMark/>
          </w:tcPr>
          <w:p w14:paraId="5AA601B2" w14:textId="7374AC61" w:rsidR="009627F9" w:rsidRPr="004903A1" w:rsidDel="0040522B" w:rsidRDefault="009627F9" w:rsidP="009627F9">
            <w:pPr>
              <w:pStyle w:val="PPTableBody"/>
              <w:rPr>
                <w:del w:id="369" w:author="Anders Andreasen" w:date="2022-01-15T19:07:00Z"/>
                <w:lang w:val="en-GB"/>
              </w:rPr>
            </w:pPr>
            <w:del w:id="370" w:author="Anders Andreasen" w:date="2022-01-15T19:07:00Z">
              <w:r w:rsidRPr="004903A1" w:rsidDel="0040522B">
                <w:rPr>
                  <w:lang w:val="en-GB"/>
                </w:rPr>
                <w:delText>23-HA-01</w:delText>
              </w:r>
            </w:del>
          </w:p>
        </w:tc>
        <w:tc>
          <w:tcPr>
            <w:tcW w:w="996" w:type="pct"/>
            <w:hideMark/>
          </w:tcPr>
          <w:p w14:paraId="2D9BE89A" w14:textId="47D4347D" w:rsidR="009627F9" w:rsidRPr="004903A1" w:rsidDel="0040522B" w:rsidRDefault="009627F9" w:rsidP="009627F9">
            <w:pPr>
              <w:pStyle w:val="PPTableBody"/>
              <w:rPr>
                <w:del w:id="371" w:author="Anders Andreasen" w:date="2022-01-15T19:07:00Z"/>
                <w:lang w:val="en-GB"/>
              </w:rPr>
            </w:pPr>
            <w:del w:id="372" w:author="Anders Andreasen" w:date="2022-01-15T13:34:00Z">
              <w:r w:rsidRPr="004903A1" w:rsidDel="00466A4F">
                <w:rPr>
                  <w:rFonts w:ascii="Verdana" w:hAnsi="Verdana"/>
                  <w:lang w:val="en-GB"/>
                </w:rPr>
                <w:delText>˚</w:delText>
              </w:r>
            </w:del>
            <w:del w:id="373" w:author="Anders Andreasen" w:date="2022-01-15T19:07:00Z">
              <w:r w:rsidRPr="004903A1" w:rsidDel="0040522B">
                <w:rPr>
                  <w:lang w:val="en-GB"/>
                </w:rPr>
                <w:delText>C</w:delText>
              </w:r>
            </w:del>
          </w:p>
        </w:tc>
        <w:tc>
          <w:tcPr>
            <w:tcW w:w="996" w:type="pct"/>
            <w:hideMark/>
          </w:tcPr>
          <w:p w14:paraId="513714BE" w14:textId="7F9D75B7" w:rsidR="009627F9" w:rsidRPr="004903A1" w:rsidDel="0040522B" w:rsidRDefault="00D00D42" w:rsidP="009627F9">
            <w:pPr>
              <w:pStyle w:val="PPTableBody"/>
              <w:rPr>
                <w:del w:id="374" w:author="Anders Andreasen" w:date="2022-01-15T19:07:00Z"/>
                <w:lang w:val="en-GB"/>
              </w:rPr>
            </w:pPr>
            <w:del w:id="375" w:author="Anders Andreasen" w:date="2022-01-15T19:07:00Z">
              <w:r w:rsidRPr="004903A1" w:rsidDel="0040522B">
                <w:rPr>
                  <w:lang w:val="en-GB"/>
                </w:rPr>
                <w:delText>25</w:delText>
              </w:r>
            </w:del>
          </w:p>
        </w:tc>
        <w:tc>
          <w:tcPr>
            <w:tcW w:w="996" w:type="pct"/>
          </w:tcPr>
          <w:p w14:paraId="56F04F04" w14:textId="3475F49E" w:rsidR="009627F9" w:rsidRPr="004903A1" w:rsidDel="0040522B" w:rsidRDefault="00D00D42" w:rsidP="009627F9">
            <w:pPr>
              <w:pStyle w:val="PPTableBody"/>
              <w:rPr>
                <w:del w:id="376" w:author="Anders Andreasen" w:date="2022-01-15T19:07:00Z"/>
                <w:lang w:val="en-GB"/>
              </w:rPr>
            </w:pPr>
            <w:del w:id="377" w:author="Anders Andreasen" w:date="2022-01-15T19:07:00Z">
              <w:r w:rsidRPr="004903A1" w:rsidDel="0040522B">
                <w:rPr>
                  <w:lang w:val="en-GB"/>
                </w:rPr>
                <w:delText>40</w:delText>
              </w:r>
            </w:del>
          </w:p>
        </w:tc>
      </w:tr>
      <w:tr w:rsidR="009627F9" w:rsidRPr="004903A1" w:rsidDel="0040522B" w14:paraId="7ADEFEA5" w14:textId="35A13059" w:rsidTr="009627F9">
        <w:trPr>
          <w:trHeight w:val="300"/>
          <w:del w:id="378" w:author="Anders Andreasen" w:date="2022-01-15T19:07:00Z"/>
        </w:trPr>
        <w:tc>
          <w:tcPr>
            <w:tcW w:w="1016" w:type="pct"/>
            <w:hideMark/>
          </w:tcPr>
          <w:p w14:paraId="738DC2E8" w14:textId="12476D2D" w:rsidR="009627F9" w:rsidRPr="004903A1" w:rsidDel="0040522B" w:rsidRDefault="009627F9" w:rsidP="009627F9">
            <w:pPr>
              <w:pStyle w:val="PPTableBody"/>
              <w:rPr>
                <w:del w:id="379" w:author="Anders Andreasen" w:date="2022-01-15T19:07:00Z"/>
                <w:lang w:val="en-GB"/>
              </w:rPr>
            </w:pPr>
            <w:del w:id="380" w:author="Anders Andreasen" w:date="2022-01-15T19:07:00Z">
              <w:r w:rsidRPr="004903A1" w:rsidDel="0040522B">
                <w:rPr>
                  <w:lang w:val="en-GB"/>
                </w:rPr>
                <w:delText>T</w:delText>
              </w:r>
              <w:r w:rsidRPr="004903A1" w:rsidDel="0040522B">
                <w:rPr>
                  <w:vertAlign w:val="subscript"/>
                  <w:lang w:val="en-GB"/>
                </w:rPr>
                <w:delText>Scrub2</w:delText>
              </w:r>
            </w:del>
          </w:p>
        </w:tc>
        <w:tc>
          <w:tcPr>
            <w:tcW w:w="996" w:type="pct"/>
            <w:noWrap/>
            <w:hideMark/>
          </w:tcPr>
          <w:p w14:paraId="207B271C" w14:textId="3F6A317A" w:rsidR="009627F9" w:rsidRPr="004903A1" w:rsidDel="0040522B" w:rsidRDefault="009627F9" w:rsidP="009627F9">
            <w:pPr>
              <w:pStyle w:val="PPTableBody"/>
              <w:rPr>
                <w:del w:id="381" w:author="Anders Andreasen" w:date="2022-01-15T19:07:00Z"/>
                <w:lang w:val="en-GB"/>
              </w:rPr>
            </w:pPr>
            <w:del w:id="382" w:author="Anders Andreasen" w:date="2022-01-15T19:07:00Z">
              <w:r w:rsidRPr="004903A1" w:rsidDel="0040522B">
                <w:rPr>
                  <w:lang w:val="en-GB"/>
                </w:rPr>
                <w:delText>23-HA-02</w:delText>
              </w:r>
            </w:del>
          </w:p>
        </w:tc>
        <w:tc>
          <w:tcPr>
            <w:tcW w:w="996" w:type="pct"/>
            <w:hideMark/>
          </w:tcPr>
          <w:p w14:paraId="2F981525" w14:textId="03A1B9B0" w:rsidR="009627F9" w:rsidRPr="004903A1" w:rsidDel="0040522B" w:rsidRDefault="009627F9" w:rsidP="009627F9">
            <w:pPr>
              <w:pStyle w:val="PPTableBody"/>
              <w:rPr>
                <w:del w:id="383" w:author="Anders Andreasen" w:date="2022-01-15T19:07:00Z"/>
                <w:lang w:val="en-GB"/>
              </w:rPr>
            </w:pPr>
            <w:del w:id="384" w:author="Anders Andreasen" w:date="2022-01-15T13:34:00Z">
              <w:r w:rsidRPr="004903A1" w:rsidDel="00466A4F">
                <w:rPr>
                  <w:rFonts w:ascii="Verdana" w:hAnsi="Verdana"/>
                  <w:lang w:val="en-GB"/>
                </w:rPr>
                <w:delText>˚</w:delText>
              </w:r>
            </w:del>
            <w:del w:id="385" w:author="Anders Andreasen" w:date="2022-01-15T19:07:00Z">
              <w:r w:rsidRPr="004903A1" w:rsidDel="0040522B">
                <w:rPr>
                  <w:lang w:val="en-GB"/>
                </w:rPr>
                <w:delText>C</w:delText>
              </w:r>
            </w:del>
          </w:p>
        </w:tc>
        <w:tc>
          <w:tcPr>
            <w:tcW w:w="996" w:type="pct"/>
            <w:hideMark/>
          </w:tcPr>
          <w:p w14:paraId="786FFA37" w14:textId="0CE92E16" w:rsidR="009627F9" w:rsidRPr="004903A1" w:rsidDel="0040522B" w:rsidRDefault="00D00D42" w:rsidP="009627F9">
            <w:pPr>
              <w:pStyle w:val="PPTableBody"/>
              <w:rPr>
                <w:del w:id="386" w:author="Anders Andreasen" w:date="2022-01-15T19:07:00Z"/>
                <w:lang w:val="en-GB"/>
              </w:rPr>
            </w:pPr>
            <w:del w:id="387" w:author="Anders Andreasen" w:date="2022-01-15T19:07:00Z">
              <w:r w:rsidRPr="004903A1" w:rsidDel="0040522B">
                <w:rPr>
                  <w:lang w:val="en-GB"/>
                </w:rPr>
                <w:delText>25</w:delText>
              </w:r>
            </w:del>
          </w:p>
        </w:tc>
        <w:tc>
          <w:tcPr>
            <w:tcW w:w="996" w:type="pct"/>
          </w:tcPr>
          <w:p w14:paraId="0E04E64A" w14:textId="6D717BA4" w:rsidR="009627F9" w:rsidRPr="004903A1" w:rsidDel="0040522B" w:rsidRDefault="00D00D42" w:rsidP="009627F9">
            <w:pPr>
              <w:pStyle w:val="PPTableBody"/>
              <w:rPr>
                <w:del w:id="388" w:author="Anders Andreasen" w:date="2022-01-15T19:07:00Z"/>
                <w:lang w:val="en-GB"/>
              </w:rPr>
            </w:pPr>
            <w:del w:id="389" w:author="Anders Andreasen" w:date="2022-01-15T19:07:00Z">
              <w:r w:rsidRPr="004903A1" w:rsidDel="0040522B">
                <w:rPr>
                  <w:lang w:val="en-GB"/>
                </w:rPr>
                <w:delText>40</w:delText>
              </w:r>
            </w:del>
          </w:p>
        </w:tc>
      </w:tr>
      <w:tr w:rsidR="009627F9" w:rsidRPr="004903A1" w:rsidDel="0040522B" w14:paraId="3926740F" w14:textId="356383E1" w:rsidTr="009627F9">
        <w:trPr>
          <w:trHeight w:val="300"/>
          <w:del w:id="390" w:author="Anders Andreasen" w:date="2022-01-15T19:07:00Z"/>
        </w:trPr>
        <w:tc>
          <w:tcPr>
            <w:tcW w:w="1016" w:type="pct"/>
            <w:hideMark/>
          </w:tcPr>
          <w:p w14:paraId="57DC0B15" w14:textId="0C492185" w:rsidR="009627F9" w:rsidRPr="004903A1" w:rsidDel="0040522B" w:rsidRDefault="009627F9" w:rsidP="009627F9">
            <w:pPr>
              <w:pStyle w:val="PPTableBody"/>
              <w:rPr>
                <w:del w:id="391" w:author="Anders Andreasen" w:date="2022-01-15T19:07:00Z"/>
                <w:lang w:val="en-GB"/>
              </w:rPr>
            </w:pPr>
            <w:del w:id="392" w:author="Anders Andreasen" w:date="2022-01-15T19:07:00Z">
              <w:r w:rsidRPr="004903A1" w:rsidDel="0040522B">
                <w:rPr>
                  <w:lang w:val="en-GB"/>
                </w:rPr>
                <w:delText>T</w:delText>
              </w:r>
              <w:r w:rsidRPr="004903A1" w:rsidDel="0040522B">
                <w:rPr>
                  <w:vertAlign w:val="subscript"/>
                  <w:lang w:val="en-GB"/>
                </w:rPr>
                <w:delText>Scrub3</w:delText>
              </w:r>
            </w:del>
          </w:p>
        </w:tc>
        <w:tc>
          <w:tcPr>
            <w:tcW w:w="996" w:type="pct"/>
            <w:noWrap/>
            <w:hideMark/>
          </w:tcPr>
          <w:p w14:paraId="2FA20A4F" w14:textId="10FE348C" w:rsidR="009627F9" w:rsidRPr="004903A1" w:rsidDel="0040522B" w:rsidRDefault="009627F9" w:rsidP="009627F9">
            <w:pPr>
              <w:pStyle w:val="PPTableBody"/>
              <w:rPr>
                <w:del w:id="393" w:author="Anders Andreasen" w:date="2022-01-15T19:07:00Z"/>
                <w:lang w:val="en-GB"/>
              </w:rPr>
            </w:pPr>
            <w:del w:id="394" w:author="Anders Andreasen" w:date="2022-01-15T19:07:00Z">
              <w:r w:rsidRPr="004903A1" w:rsidDel="0040522B">
                <w:rPr>
                  <w:lang w:val="en-GB"/>
                </w:rPr>
                <w:delText>23-HA-03</w:delText>
              </w:r>
            </w:del>
          </w:p>
        </w:tc>
        <w:tc>
          <w:tcPr>
            <w:tcW w:w="996" w:type="pct"/>
            <w:hideMark/>
          </w:tcPr>
          <w:p w14:paraId="76723ED4" w14:textId="7867C8C1" w:rsidR="009627F9" w:rsidRPr="004903A1" w:rsidDel="0040522B" w:rsidRDefault="009627F9" w:rsidP="009627F9">
            <w:pPr>
              <w:pStyle w:val="PPTableBody"/>
              <w:rPr>
                <w:del w:id="395" w:author="Anders Andreasen" w:date="2022-01-15T19:07:00Z"/>
                <w:lang w:val="en-GB"/>
              </w:rPr>
            </w:pPr>
            <w:del w:id="396" w:author="Anders Andreasen" w:date="2022-01-15T13:34:00Z">
              <w:r w:rsidRPr="004903A1" w:rsidDel="00466A4F">
                <w:rPr>
                  <w:rFonts w:ascii="Verdana" w:hAnsi="Verdana"/>
                  <w:lang w:val="en-GB"/>
                </w:rPr>
                <w:delText>˚</w:delText>
              </w:r>
            </w:del>
            <w:del w:id="397" w:author="Anders Andreasen" w:date="2022-01-15T19:07:00Z">
              <w:r w:rsidRPr="004903A1" w:rsidDel="0040522B">
                <w:rPr>
                  <w:lang w:val="en-GB"/>
                </w:rPr>
                <w:delText>C</w:delText>
              </w:r>
            </w:del>
          </w:p>
        </w:tc>
        <w:tc>
          <w:tcPr>
            <w:tcW w:w="996" w:type="pct"/>
            <w:hideMark/>
          </w:tcPr>
          <w:p w14:paraId="17E14BD2" w14:textId="0F831B94" w:rsidR="009627F9" w:rsidRPr="004903A1" w:rsidDel="0040522B" w:rsidRDefault="00D00D42" w:rsidP="009627F9">
            <w:pPr>
              <w:pStyle w:val="PPTableBody"/>
              <w:rPr>
                <w:del w:id="398" w:author="Anders Andreasen" w:date="2022-01-15T19:07:00Z"/>
                <w:lang w:val="en-GB"/>
              </w:rPr>
            </w:pPr>
            <w:del w:id="399" w:author="Anders Andreasen" w:date="2022-01-15T19:07:00Z">
              <w:r w:rsidRPr="004903A1" w:rsidDel="0040522B">
                <w:rPr>
                  <w:lang w:val="en-GB"/>
                </w:rPr>
                <w:delText>25</w:delText>
              </w:r>
            </w:del>
          </w:p>
        </w:tc>
        <w:tc>
          <w:tcPr>
            <w:tcW w:w="996" w:type="pct"/>
          </w:tcPr>
          <w:p w14:paraId="3578668D" w14:textId="408E7D23" w:rsidR="009627F9" w:rsidRPr="004903A1" w:rsidDel="0040522B" w:rsidRDefault="00D00D42" w:rsidP="009627F9">
            <w:pPr>
              <w:pStyle w:val="PPTableBody"/>
              <w:rPr>
                <w:del w:id="400" w:author="Anders Andreasen" w:date="2022-01-15T19:07:00Z"/>
                <w:lang w:val="en-GB"/>
              </w:rPr>
            </w:pPr>
            <w:del w:id="401" w:author="Anders Andreasen" w:date="2022-01-15T19:07:00Z">
              <w:r w:rsidRPr="004903A1" w:rsidDel="0040522B">
                <w:rPr>
                  <w:lang w:val="en-GB"/>
                </w:rPr>
                <w:delText>40</w:delText>
              </w:r>
            </w:del>
          </w:p>
        </w:tc>
      </w:tr>
      <w:tr w:rsidR="009627F9" w:rsidRPr="004903A1" w:rsidDel="0040522B" w14:paraId="631524DB" w14:textId="2728615C" w:rsidTr="009627F9">
        <w:trPr>
          <w:trHeight w:val="300"/>
          <w:del w:id="402" w:author="Anders Andreasen" w:date="2022-01-15T19:07:00Z"/>
        </w:trPr>
        <w:tc>
          <w:tcPr>
            <w:tcW w:w="1016" w:type="pct"/>
            <w:hideMark/>
          </w:tcPr>
          <w:p w14:paraId="133F22D7" w14:textId="749D69A8" w:rsidR="009627F9" w:rsidRPr="004903A1" w:rsidDel="0040522B" w:rsidRDefault="009627F9" w:rsidP="009627F9">
            <w:pPr>
              <w:pStyle w:val="PPTableBody"/>
              <w:rPr>
                <w:del w:id="403" w:author="Anders Andreasen" w:date="2022-01-15T19:07:00Z"/>
                <w:lang w:val="en-GB"/>
              </w:rPr>
            </w:pPr>
            <w:del w:id="404" w:author="Anders Andreasen" w:date="2022-01-15T19:07:00Z">
              <w:r w:rsidRPr="004903A1" w:rsidDel="0040522B">
                <w:rPr>
                  <w:lang w:val="en-GB"/>
                </w:rPr>
                <w:delText>P</w:delText>
              </w:r>
              <w:r w:rsidRPr="004903A1" w:rsidDel="0040522B">
                <w:rPr>
                  <w:vertAlign w:val="subscript"/>
                  <w:lang w:val="en-GB"/>
                </w:rPr>
                <w:delText>Comp1</w:delText>
              </w:r>
            </w:del>
          </w:p>
        </w:tc>
        <w:tc>
          <w:tcPr>
            <w:tcW w:w="996" w:type="pct"/>
            <w:noWrap/>
            <w:hideMark/>
          </w:tcPr>
          <w:p w14:paraId="78285F34" w14:textId="3E85531B" w:rsidR="009627F9" w:rsidRPr="004903A1" w:rsidDel="0040522B" w:rsidRDefault="009627F9" w:rsidP="009627F9">
            <w:pPr>
              <w:pStyle w:val="PPTableBody"/>
              <w:rPr>
                <w:del w:id="405" w:author="Anders Andreasen" w:date="2022-01-15T19:07:00Z"/>
                <w:lang w:val="en-GB"/>
              </w:rPr>
            </w:pPr>
            <w:del w:id="406" w:author="Anders Andreasen" w:date="2022-01-15T19:07:00Z">
              <w:r w:rsidRPr="004903A1" w:rsidDel="0040522B">
                <w:rPr>
                  <w:lang w:val="en-GB"/>
                </w:rPr>
                <w:delText>23-KA-01</w:delText>
              </w:r>
            </w:del>
          </w:p>
        </w:tc>
        <w:tc>
          <w:tcPr>
            <w:tcW w:w="996" w:type="pct"/>
            <w:hideMark/>
          </w:tcPr>
          <w:p w14:paraId="3FD94A92" w14:textId="625643D5" w:rsidR="009627F9" w:rsidRPr="004903A1" w:rsidDel="0040522B" w:rsidRDefault="009627F9" w:rsidP="009627F9">
            <w:pPr>
              <w:pStyle w:val="PPTableBody"/>
              <w:rPr>
                <w:del w:id="407" w:author="Anders Andreasen" w:date="2022-01-15T19:07:00Z"/>
                <w:lang w:val="en-GB"/>
              </w:rPr>
            </w:pPr>
            <w:del w:id="408" w:author="Anders Andreasen" w:date="2022-01-15T19:07:00Z">
              <w:r w:rsidRPr="004903A1" w:rsidDel="0040522B">
                <w:rPr>
                  <w:lang w:val="en-GB"/>
                </w:rPr>
                <w:delText>barg</w:delText>
              </w:r>
            </w:del>
          </w:p>
        </w:tc>
        <w:tc>
          <w:tcPr>
            <w:tcW w:w="996" w:type="pct"/>
            <w:hideMark/>
          </w:tcPr>
          <w:p w14:paraId="0E0EA679" w14:textId="029A3894" w:rsidR="009627F9" w:rsidRPr="004903A1" w:rsidDel="0040522B" w:rsidRDefault="00D00D42" w:rsidP="009627F9">
            <w:pPr>
              <w:pStyle w:val="PPTableBody"/>
              <w:rPr>
                <w:del w:id="409" w:author="Anders Andreasen" w:date="2022-01-15T19:07:00Z"/>
                <w:lang w:val="en-GB"/>
              </w:rPr>
            </w:pPr>
            <w:del w:id="410" w:author="Anders Andreasen" w:date="2022-01-15T19:07:00Z">
              <w:r w:rsidRPr="004903A1" w:rsidDel="0040522B">
                <w:rPr>
                  <w:lang w:val="en-GB"/>
                </w:rPr>
                <w:delText>60</w:delText>
              </w:r>
            </w:del>
          </w:p>
        </w:tc>
        <w:tc>
          <w:tcPr>
            <w:tcW w:w="996" w:type="pct"/>
          </w:tcPr>
          <w:p w14:paraId="780718EF" w14:textId="536D677F" w:rsidR="009627F9" w:rsidRPr="004903A1" w:rsidDel="0040522B" w:rsidRDefault="00D00D42" w:rsidP="009627F9">
            <w:pPr>
              <w:pStyle w:val="PPTableBody"/>
              <w:rPr>
                <w:del w:id="411" w:author="Anders Andreasen" w:date="2022-01-15T19:07:00Z"/>
                <w:lang w:val="en-GB"/>
              </w:rPr>
            </w:pPr>
            <w:del w:id="412" w:author="Anders Andreasen" w:date="2022-01-15T19:07:00Z">
              <w:r w:rsidRPr="004903A1" w:rsidDel="0040522B">
                <w:rPr>
                  <w:lang w:val="en-GB"/>
                </w:rPr>
                <w:delText>90</w:delText>
              </w:r>
            </w:del>
          </w:p>
        </w:tc>
      </w:tr>
      <w:tr w:rsidR="009627F9" w:rsidRPr="004903A1" w:rsidDel="0040522B" w14:paraId="41FC3E24" w14:textId="0D4FEA24" w:rsidTr="009627F9">
        <w:trPr>
          <w:trHeight w:val="300"/>
          <w:del w:id="413" w:author="Anders Andreasen" w:date="2022-01-15T19:07:00Z"/>
        </w:trPr>
        <w:tc>
          <w:tcPr>
            <w:tcW w:w="1016" w:type="pct"/>
            <w:tcBorders>
              <w:bottom w:val="single" w:sz="4" w:space="0" w:color="auto"/>
            </w:tcBorders>
            <w:hideMark/>
          </w:tcPr>
          <w:p w14:paraId="3D33C88A" w14:textId="413D43A3" w:rsidR="009627F9" w:rsidRPr="004903A1" w:rsidDel="0040522B" w:rsidRDefault="009627F9" w:rsidP="009627F9">
            <w:pPr>
              <w:pStyle w:val="PPTableBody"/>
              <w:rPr>
                <w:del w:id="414" w:author="Anders Andreasen" w:date="2022-01-15T19:07:00Z"/>
                <w:lang w:val="en-GB"/>
              </w:rPr>
            </w:pPr>
            <w:del w:id="415" w:author="Anders Andreasen" w:date="2022-01-15T19:07:00Z">
              <w:r w:rsidRPr="004903A1" w:rsidDel="0040522B">
                <w:rPr>
                  <w:lang w:val="en-GB"/>
                </w:rPr>
                <w:delText>T</w:delText>
              </w:r>
              <w:r w:rsidRPr="004903A1" w:rsidDel="0040522B">
                <w:rPr>
                  <w:vertAlign w:val="subscript"/>
                  <w:lang w:val="en-GB"/>
                </w:rPr>
                <w:delText>refrig</w:delText>
              </w:r>
            </w:del>
          </w:p>
        </w:tc>
        <w:tc>
          <w:tcPr>
            <w:tcW w:w="996" w:type="pct"/>
            <w:tcBorders>
              <w:bottom w:val="single" w:sz="4" w:space="0" w:color="auto"/>
            </w:tcBorders>
            <w:noWrap/>
            <w:hideMark/>
          </w:tcPr>
          <w:p w14:paraId="06A12DF4" w14:textId="6EC5E700" w:rsidR="009627F9" w:rsidRPr="004903A1" w:rsidDel="0040522B" w:rsidRDefault="009627F9" w:rsidP="009627F9">
            <w:pPr>
              <w:pStyle w:val="PPTableBody"/>
              <w:rPr>
                <w:del w:id="416" w:author="Anders Andreasen" w:date="2022-01-15T19:07:00Z"/>
                <w:lang w:val="en-GB"/>
              </w:rPr>
            </w:pPr>
            <w:del w:id="417" w:author="Anders Andreasen" w:date="2022-01-15T19:07:00Z">
              <w:r w:rsidRPr="004903A1" w:rsidDel="0040522B">
                <w:rPr>
                  <w:lang w:val="en-GB"/>
                </w:rPr>
                <w:delText>25-HA-02</w:delText>
              </w:r>
            </w:del>
          </w:p>
        </w:tc>
        <w:tc>
          <w:tcPr>
            <w:tcW w:w="996" w:type="pct"/>
            <w:tcBorders>
              <w:bottom w:val="single" w:sz="4" w:space="0" w:color="auto"/>
            </w:tcBorders>
            <w:hideMark/>
          </w:tcPr>
          <w:p w14:paraId="706C989E" w14:textId="7AF72687" w:rsidR="009627F9" w:rsidRPr="004903A1" w:rsidDel="0040522B" w:rsidRDefault="009627F9" w:rsidP="009627F9">
            <w:pPr>
              <w:pStyle w:val="PPTableBody"/>
              <w:rPr>
                <w:del w:id="418" w:author="Anders Andreasen" w:date="2022-01-15T19:07:00Z"/>
                <w:lang w:val="en-GB"/>
              </w:rPr>
            </w:pPr>
            <w:del w:id="419" w:author="Anders Andreasen" w:date="2022-01-15T13:34:00Z">
              <w:r w:rsidRPr="004903A1" w:rsidDel="00466A4F">
                <w:rPr>
                  <w:rFonts w:ascii="Verdana" w:hAnsi="Verdana"/>
                  <w:lang w:val="en-GB"/>
                </w:rPr>
                <w:delText>˚</w:delText>
              </w:r>
            </w:del>
            <w:del w:id="420" w:author="Anders Andreasen" w:date="2022-01-15T19:07:00Z">
              <w:r w:rsidRPr="004903A1" w:rsidDel="0040522B">
                <w:rPr>
                  <w:lang w:val="en-GB"/>
                </w:rPr>
                <w:delText>C</w:delText>
              </w:r>
            </w:del>
          </w:p>
        </w:tc>
        <w:tc>
          <w:tcPr>
            <w:tcW w:w="996" w:type="pct"/>
            <w:tcBorders>
              <w:bottom w:val="single" w:sz="4" w:space="0" w:color="auto"/>
            </w:tcBorders>
            <w:hideMark/>
          </w:tcPr>
          <w:p w14:paraId="1127E155" w14:textId="41870D53" w:rsidR="009627F9" w:rsidRPr="004903A1" w:rsidDel="0040522B" w:rsidRDefault="00D00D42" w:rsidP="009627F9">
            <w:pPr>
              <w:pStyle w:val="PPTableBody"/>
              <w:rPr>
                <w:del w:id="421" w:author="Anders Andreasen" w:date="2022-01-15T19:07:00Z"/>
                <w:lang w:val="en-GB"/>
              </w:rPr>
            </w:pPr>
            <w:del w:id="422" w:author="Anders Andreasen" w:date="2022-01-15T19:07:00Z">
              <w:r w:rsidRPr="004903A1" w:rsidDel="0040522B">
                <w:rPr>
                  <w:lang w:val="en-GB"/>
                </w:rPr>
                <w:delText>-5</w:delText>
              </w:r>
            </w:del>
          </w:p>
        </w:tc>
        <w:tc>
          <w:tcPr>
            <w:tcW w:w="996" w:type="pct"/>
            <w:tcBorders>
              <w:bottom w:val="single" w:sz="4" w:space="0" w:color="auto"/>
            </w:tcBorders>
          </w:tcPr>
          <w:p w14:paraId="1AEBFC62" w14:textId="0E4522AC" w:rsidR="009627F9" w:rsidRPr="004903A1" w:rsidDel="0040522B" w:rsidRDefault="00D00D42" w:rsidP="009627F9">
            <w:pPr>
              <w:pStyle w:val="PPTableBody"/>
              <w:rPr>
                <w:del w:id="423" w:author="Anders Andreasen" w:date="2022-01-15T19:07:00Z"/>
                <w:lang w:val="en-GB"/>
              </w:rPr>
            </w:pPr>
            <w:del w:id="424" w:author="Anders Andreasen" w:date="2022-01-15T19:07:00Z">
              <w:r w:rsidRPr="004903A1" w:rsidDel="0040522B">
                <w:rPr>
                  <w:lang w:val="en-GB"/>
                </w:rPr>
                <w:delText>28</w:delText>
              </w:r>
            </w:del>
          </w:p>
        </w:tc>
      </w:tr>
    </w:tbl>
    <w:p w14:paraId="0DBC876F" w14:textId="0D646CCD" w:rsidR="009627F9" w:rsidDel="009F3E54" w:rsidRDefault="009627F9" w:rsidP="007464A4">
      <w:pPr>
        <w:pStyle w:val="PPBodyMainText"/>
        <w:ind w:firstLine="0"/>
        <w:rPr>
          <w:del w:id="425" w:author="Anders Andreasen" w:date="2022-01-15T19:07:00Z"/>
          <w:lang w:val="en-GB"/>
        </w:rPr>
      </w:pPr>
    </w:p>
    <w:p w14:paraId="60AEAF97" w14:textId="5558C4DE" w:rsidR="009F3E54" w:rsidRPr="004903A1" w:rsidRDefault="009F3E54" w:rsidP="007464A4">
      <w:pPr>
        <w:pStyle w:val="PPBodyMainText"/>
        <w:ind w:firstLine="0"/>
        <w:rPr>
          <w:ins w:id="426" w:author="Anders Andreasen" w:date="2022-01-15T23:44:00Z"/>
          <w:lang w:val="en-GB"/>
        </w:rPr>
      </w:pPr>
      <w:ins w:id="427" w:author="Anders Andreasen" w:date="2022-01-15T23:44:00Z">
        <w:r>
          <w:rPr>
            <w:lang w:val="en-GB"/>
          </w:rPr>
          <w:t xml:space="preserve">In addition to the rigorous comparison </w:t>
        </w:r>
      </w:ins>
      <w:ins w:id="428" w:author="Anders Andreasen" w:date="2022-01-15T23:45:00Z">
        <w:r>
          <w:rPr>
            <w:lang w:val="en-GB"/>
          </w:rPr>
          <w:t>of a single operating point show in the previous text, a more elaborate comparison is made for 100 randomly selected simulations where 10 independent variables are varie</w:t>
        </w:r>
      </w:ins>
      <w:ins w:id="429" w:author="Anders Andreasen" w:date="2022-01-15T23:46:00Z">
        <w:r>
          <w:rPr>
            <w:lang w:val="en-GB"/>
          </w:rPr>
          <w:t xml:space="preserve">d as described in the Methods section. </w:t>
        </w:r>
      </w:ins>
    </w:p>
    <w:p w14:paraId="3B1DB4E8" w14:textId="434F78F3" w:rsidR="007A72D6" w:rsidRPr="004903A1" w:rsidRDefault="00DF27B0" w:rsidP="007464A4">
      <w:pPr>
        <w:pStyle w:val="PPBodyMainText"/>
        <w:ind w:firstLine="0"/>
        <w:rPr>
          <w:lang w:val="en-GB"/>
        </w:rPr>
      </w:pPr>
      <w:r w:rsidRPr="004903A1">
        <w:rPr>
          <w:lang w:val="en-GB"/>
        </w:rPr>
        <w:t>The dependent variables/responses compared between HYSYS and DWSIM are the export liquid molar flow rate, the main power consumption estimated as the sum of 21-PA-01 23-KA-01, 23-KA-02, 23-KA-03, 27-KA-01</w:t>
      </w:r>
      <w:r w:rsidR="00C2791D" w:rsidRPr="004903A1">
        <w:rPr>
          <w:lang w:val="en-GB"/>
        </w:rPr>
        <w:t>,</w:t>
      </w:r>
      <w:r w:rsidRPr="004903A1">
        <w:rPr>
          <w:lang w:val="en-GB"/>
        </w:rPr>
        <w:t xml:space="preserve"> cf. </w:t>
      </w:r>
      <w:r w:rsidR="00C2791D" w:rsidRPr="004903A1">
        <w:rPr>
          <w:lang w:val="en-GB"/>
        </w:rPr>
        <w:t>F</w:t>
      </w:r>
      <w:r w:rsidRPr="004903A1">
        <w:rPr>
          <w:lang w:val="en-GB"/>
        </w:rPr>
        <w:t xml:space="preserve">ig. 3, and the calculated RVP of the liquid export. </w:t>
      </w:r>
      <w:r w:rsidR="0009477D" w:rsidRPr="004903A1">
        <w:rPr>
          <w:lang w:val="en-GB"/>
        </w:rPr>
        <w:t>For analysis of results</w:t>
      </w:r>
      <w:r w:rsidR="00C2791D" w:rsidRPr="004903A1">
        <w:rPr>
          <w:lang w:val="en-GB"/>
        </w:rPr>
        <w:t>,</w:t>
      </w:r>
      <w:r w:rsidR="0009477D" w:rsidRPr="004903A1">
        <w:rPr>
          <w:lang w:val="en-GB"/>
        </w:rPr>
        <w:t xml:space="preserve"> the </w:t>
      </w:r>
      <w:r w:rsidR="00FF0D93" w:rsidRPr="004903A1">
        <w:rPr>
          <w:lang w:val="en-GB"/>
        </w:rPr>
        <w:t xml:space="preserve">software </w:t>
      </w:r>
      <w:r w:rsidR="0009477D" w:rsidRPr="004903A1">
        <w:rPr>
          <w:lang w:val="en-GB"/>
        </w:rPr>
        <w:t xml:space="preserve">stack of </w:t>
      </w:r>
      <w:proofErr w:type="spellStart"/>
      <w:r w:rsidR="0009477D" w:rsidRPr="004903A1">
        <w:rPr>
          <w:lang w:val="en-GB"/>
        </w:rPr>
        <w:t>numpy</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{"citationItems":[{"id":"ITEM-1","itemData":{"DOI":"10.1038/s41586-020-2649-2","author":[{"dropping-particle":"","family":"Harris","given":"Charles R","non-dropping-particle":"","parse-names":false,"suffix":""},{"dropping-particle":"","family":"Millman","given":"K Jarrod","non-dropping-particle":"","parse-names":false,"suffix":""},{"dropping-particle":"","family":"Walt","given":"St'efan J","non-dropping-particle":"van der","parse-names":false,"suffix":""},{"dropping-particle":"","family":"Gommers","given":"Ralf","non-dropping-particle":"","parse-names":false,"suffix":""},{"dropping-particle":"","family":"Virtanen","given":"Pauli","non-dropping-particle":"","parse-names":false,"suffix":""},{"dropping-particle":"","family":"Cournapeau","given":"David","non-dropping-particle":"","parse-names":false,"suffix":""},{"dropping-particle":"","family":"Wieser","given":"Eric","non-dropping-particle":"","parse-names":false,"suffix":""},{"dropping-particle":"","family":"Taylor","given":"Julian","non-dropping-particle":"","parse-names":false,"suffix":""},{"dropping-particle":"","family":"Berg","given":"Sebastian","non-dropping-particle":"","parse-names":false,"suffix":""},{"dropping-particle":"","family":"Smith","given":"Nathaniel J","non-dropping-particle":"","parse-names":false,"suffix":""},{"dropping-particle":"","family":"Kern","given":"Robert","non-dropping-particle":"","parse-names":false,"suffix":""},{"dropping-particle":"","family":"Picus","given":"Matti","non-dropping-particle":"","parse-names":false,"suffix":""},{"dropping-particle":"","family":"Hoyer","given":"Stephan","non-dropping-particle":"","parse-names":false,"suffix":""},{"dropping-particle":"","family":"Kerkwijk","given":"Marten H","non-dropping-particle":"van","parse-names":false,"suffix":""},{"dropping-particle":"","family":"Brett","given":"Matthew","non-dropping-particle":"","parse-names":false,"suffix":""},{"dropping-particle":"","family":"Haldane","given":"Allan","non-dropping-particle":"","parse-names":false,"suffix":""},{"dropping-particle":"","family":"R'\\io","given":"Jaime Fern'andez","non-dropping-particle":"del","parse-names":false,"suffix":""},{"dropping-particle":"","family":"Wiebe","given":"Mark","non-dropping-particle":"","parse-names":false,"suffix":""},{"dropping-particle":"","family":"Peterson","given":"Pearu","non-dropping-particle":"","parse-names":false,"suffix":""},{"dropping-particle":"","family":"G'erard-Marchant","given":"Pierre","non-dropping-particle":"","parse-names":false,"suffix":""},{"dropping-particle":"","family":"Sheppard","given":"Kevin","non-dropping-particle":"","parse-names":false,"suffix":""},{"dropping-particle":"","family":"Reddy","given":"Tyler","non-dropping-particle":"","parse-names":false,"suffix":""},{"dropping-particle":"","family":"Weckesser","given":"Warren","non-dropping-particle":"","parse-names":false,"suffix":""},{"dropping-particle":"","family":"Abbasi","given":"Hameer","non-dropping-particle":"","parse-names":false,"suffix":""},{"dropping-particle":"","family":"Gohlke","given":"Christoph","non-dropping-particle":"","parse-names":false,"suffix":""},{"dropping-particle":"","family":"Oliphant","given":"Travis E","non-dropping-particle":"","parse-names":false,"suffix":""}],"container-title":"Nature","id":"ITEM-1","issue":"7825","issued":{"date-parts":[["2020"]]},"page":"357-362","publisher":"Springer Science and Business Media {LLC}","title":"Array programming with {NumPy}","type":"article-journal","volume":"585"},"uris":["http://www.mendeley.com/documents/?uuid=b3ccafc2-2dd6-4f36-84f2-b5d33b1ab6c5"]}],"mendeley":{"formattedCitation":"[30]","plainTextFormattedCitation":"[30]","previouslyFormattedCitation":"[29]"},"properties":{"noteIndex":0},"schema":"https://github.com/citation-style-language/schema/raw/master/csl-citation.json"}</w:instrText>
      </w:r>
      <w:r w:rsidR="006C7E05" w:rsidRPr="00EB6B2F">
        <w:rPr>
          <w:lang w:val="en-GB"/>
        </w:rPr>
        <w:fldChar w:fldCharType="separate"/>
      </w:r>
      <w:r w:rsidR="00CD3EF3" w:rsidRPr="00CD3EF3">
        <w:rPr>
          <w:noProof/>
          <w:lang w:val="en-GB"/>
        </w:rPr>
        <w:t>[30]</w:t>
      </w:r>
      <w:r w:rsidR="006C7E05" w:rsidRPr="00EB6B2F">
        <w:rPr>
          <w:lang w:val="en-GB"/>
        </w:rPr>
        <w:fldChar w:fldCharType="end"/>
      </w:r>
      <w:r w:rsidR="0009477D" w:rsidRPr="004903A1">
        <w:rPr>
          <w:lang w:val="en-GB"/>
        </w:rPr>
        <w:t>, pandas</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{"citationItems":[{"id":"ITEM-1","itemData":{"author":[{"dropping-particle":"","family":"McKinney","given":"Wes","non-dropping-particle":"","parse-names":false,"suffix":""}],"container-title":"Proceedings of the 9th Python in Science Conference","editor":[{"dropping-particle":"","family":"Walt","given":"Stéfan","non-dropping-particle":"van der","parse-names":false,"suffix":""},{"dropping-particle":"","family":"Millman","given":"Jarrod","non-dropping-particle":"","parse-names":false,"suffix":""}],"id":"ITEM-1","issued":{"date-parts":[["2010"]]},"page":"51-56","title":"Data Structures for Statistical Computing in Python","type":"paper-conference"},"uris":["http://www.mendeley.com/documents/?uuid=d9af5797-0200-4322-b48c-3cbcca6d9b6b"]}],"mendeley":{"formattedCitation":"[31]","plainTextFormattedCitation":"[31]","previouslyFormattedCitation":"[30]"},"properties":{"noteIndex":0},"schema":"https://github.com/citation-style-language/schema/raw/master/csl-citation.json"}</w:instrText>
      </w:r>
      <w:r w:rsidR="006C7E05" w:rsidRPr="00EB6B2F">
        <w:rPr>
          <w:lang w:val="en-GB"/>
        </w:rPr>
        <w:fldChar w:fldCharType="separate"/>
      </w:r>
      <w:r w:rsidR="00CD3EF3" w:rsidRPr="00CD3EF3">
        <w:rPr>
          <w:noProof/>
          <w:lang w:val="en-GB"/>
        </w:rPr>
        <w:t>[31]</w:t>
      </w:r>
      <w:r w:rsidR="006C7E05" w:rsidRPr="00EB6B2F">
        <w:rPr>
          <w:lang w:val="en-GB"/>
        </w:rPr>
        <w:fldChar w:fldCharType="end"/>
      </w:r>
      <w:r w:rsidR="0009477D" w:rsidRPr="004903A1">
        <w:rPr>
          <w:lang w:val="en-GB"/>
        </w:rPr>
        <w:t>, seaborn</w:t>
      </w:r>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{"citationItems":[{"id":"ITEM-1","itemData":{"DOI":"10.21105/joss.03021","author":[{"dropping-particle":"","family":"Waskom","given":"Michael L","non-dropping-particle":"","parse-names":false,"suffix":""}],"container-title":"Journal of Open Source Software","id":"ITEM-1","issue":"60","issued":{"date-parts":[["2021"]]},"page":"3021","publisher":"The Open Journal","title":"seaborn: statistical data visualization","type":"article-journal","volume":"6"},"uris":["http://www.mendeley.com/documents/?uuid=024d06dd-d046-4b6b-8b6b-99c4e320b5c6"]}],"mendeley":{"formattedCitation":"[32]","plainTextFormattedCitation":"[32]","previouslyFormattedCitation":"[31]"},"properties":{"noteIndex":0},"schema":"https://github.com/citation-style-language/schema/raw/master/csl-citation.json"}</w:instrText>
      </w:r>
      <w:r w:rsidR="006C7E05" w:rsidRPr="00EB6B2F">
        <w:rPr>
          <w:lang w:val="en-GB"/>
        </w:rPr>
        <w:fldChar w:fldCharType="separate"/>
      </w:r>
      <w:r w:rsidR="00CD3EF3" w:rsidRPr="00CD3EF3">
        <w:rPr>
          <w:noProof/>
          <w:lang w:val="en-GB"/>
        </w:rPr>
        <w:t>[32]</w:t>
      </w:r>
      <w:r w:rsidR="006C7E05" w:rsidRPr="00EB6B2F">
        <w:rPr>
          <w:lang w:val="en-GB"/>
        </w:rPr>
        <w:fldChar w:fldCharType="end"/>
      </w:r>
      <w:r w:rsidR="0009477D" w:rsidRPr="004903A1">
        <w:rPr>
          <w:lang w:val="en-GB"/>
        </w:rPr>
        <w:t xml:space="preserve"> and </w:t>
      </w:r>
      <w:proofErr w:type="spellStart"/>
      <w:r w:rsidR="0009477D" w:rsidRPr="004903A1">
        <w:rPr>
          <w:lang w:val="en-GB"/>
        </w:rPr>
        <w:t>statsmodels</w:t>
      </w:r>
      <w:proofErr w:type="spellEnd"/>
      <w:r w:rsidR="006C7E05" w:rsidRPr="004903A1">
        <w:rPr>
          <w:lang w:val="en-GB"/>
        </w:rPr>
        <w:t xml:space="preserve"> </w:t>
      </w:r>
      <w:r w:rsidR="006C7E05" w:rsidRPr="00EB6B2F">
        <w:rPr>
          <w:lang w:val="en-GB"/>
        </w:rPr>
        <w:fldChar w:fldCharType="begin" w:fldLock="1"/>
      </w:r>
      <w:r w:rsidR="00CD3EF3">
        <w:rPr>
          <w:lang w:val="en-GB"/>
        </w:rPr>
        <w:instrText>ADDIN CSL_CITATION {"citationItems":[{"id":"ITEM-1","itemData":{"author":[{"dropping-particle":"","family":"Seabold","given":"Skipper","non-dropping-particle":"","parse-names":false,"suffix":""},{"dropping-particle":"","family":"Perktold","given":"Josef","non-dropping-particle":"","parse-names":false,"suffix":""}],"container-title":"9th Python in Science Conference","id":"ITEM-1","issued":{"date-parts":[["2010"]]},"title":"Statsmodels: Econometric and statistical modeling with python","type":"paper-conference"},"uris":["http://www.mendeley.com/documents/?uuid=ff330fd6-24c7-4c4b-acb4-676f3e97bd66"]}],"mendeley":{"formattedCitation":"[33]","plainTextFormattedCitation":"[33]","previouslyFormattedCitation":"[32]"},"properties":{"noteIndex":0},"schema":"https://github.com/citation-style-language/schema/raw/master/csl-citation.json"}</w:instrText>
      </w:r>
      <w:r w:rsidR="006C7E05" w:rsidRPr="00EB6B2F">
        <w:rPr>
          <w:lang w:val="en-GB"/>
        </w:rPr>
        <w:fldChar w:fldCharType="separate"/>
      </w:r>
      <w:r w:rsidR="00CD3EF3" w:rsidRPr="00CD3EF3">
        <w:rPr>
          <w:noProof/>
          <w:lang w:val="en-GB"/>
        </w:rPr>
        <w:t>[33]</w:t>
      </w:r>
      <w:r w:rsidR="006C7E05" w:rsidRPr="00EB6B2F">
        <w:rPr>
          <w:lang w:val="en-GB"/>
        </w:rPr>
        <w:fldChar w:fldCharType="end"/>
      </w:r>
      <w:r w:rsidR="0009477D" w:rsidRPr="004903A1">
        <w:rPr>
          <w:lang w:val="en-GB"/>
        </w:rPr>
        <w:t xml:space="preserve"> is applied. </w:t>
      </w:r>
      <w:r w:rsidR="00C84363" w:rsidRPr="004903A1">
        <w:rPr>
          <w:lang w:val="en-GB"/>
        </w:rPr>
        <w:t xml:space="preserve">During the calculation of the 100 samples, 9 samples were un-converged in DWSIM (sample </w:t>
      </w:r>
      <w:r w:rsidR="002F195C" w:rsidRPr="004903A1">
        <w:rPr>
          <w:lang w:val="en-GB"/>
        </w:rPr>
        <w:t>index</w:t>
      </w:r>
      <w:r w:rsidR="00C2791D" w:rsidRPr="004903A1">
        <w:rPr>
          <w:lang w:val="en-GB"/>
        </w:rPr>
        <w:t>es</w:t>
      </w:r>
      <w:r w:rsidR="002F195C" w:rsidRPr="004903A1">
        <w:rPr>
          <w:lang w:val="en-GB"/>
        </w:rPr>
        <w:t xml:space="preserve"> </w:t>
      </w:r>
      <w:r w:rsidR="00C84363" w:rsidRPr="004903A1">
        <w:rPr>
          <w:lang w:val="en-GB"/>
        </w:rPr>
        <w:t>24, 47, 52, 54, 55, 60, 65, 93, 96</w:t>
      </w:r>
      <w:ins w:id="430" w:author="Anders Andreasen" w:date="2022-01-15T13:48:00Z">
        <w:r w:rsidR="00F55381">
          <w:rPr>
            <w:lang w:val="en-GB"/>
          </w:rPr>
          <w:t xml:space="preserve"> in the generated DACE</w:t>
        </w:r>
      </w:ins>
      <w:ins w:id="431" w:author="Anders Andreasen" w:date="2022-01-15T13:50:00Z">
        <w:r w:rsidR="00B219DB">
          <w:rPr>
            <w:lang w:val="en-GB"/>
          </w:rPr>
          <w:t xml:space="preserve"> provided as a part of the supplementary information</w:t>
        </w:r>
      </w:ins>
      <w:r w:rsidR="00C84363" w:rsidRPr="004903A1">
        <w:rPr>
          <w:lang w:val="en-GB"/>
        </w:rPr>
        <w:t>). A few samples also displayed unexpected deviation</w:t>
      </w:r>
      <w:r w:rsidR="00C2791D" w:rsidRPr="004903A1">
        <w:rPr>
          <w:lang w:val="en-GB"/>
        </w:rPr>
        <w:t>s</w:t>
      </w:r>
      <w:r w:rsidR="00C84363" w:rsidRPr="004903A1">
        <w:rPr>
          <w:lang w:val="en-GB"/>
        </w:rPr>
        <w:t xml:space="preserve"> between HYSYS and DWSIM</w:t>
      </w:r>
      <w:r w:rsidR="00C2791D" w:rsidRPr="004903A1">
        <w:rPr>
          <w:lang w:val="en-GB"/>
        </w:rPr>
        <w:t>,</w:t>
      </w:r>
      <w:r w:rsidR="00C84363" w:rsidRPr="004903A1">
        <w:rPr>
          <w:lang w:val="en-GB"/>
        </w:rPr>
        <w:t xml:space="preserve"> and these samples were manually re-run. The 91 converged samples/simulation cases are analysed in more detail</w:t>
      </w:r>
      <w:r w:rsidR="000F3771" w:rsidRPr="004903A1">
        <w:rPr>
          <w:lang w:val="en-GB"/>
        </w:rPr>
        <w:t xml:space="preserve"> in </w:t>
      </w:r>
      <w:r w:rsidR="00C2791D" w:rsidRPr="004903A1">
        <w:rPr>
          <w:lang w:val="en-GB"/>
        </w:rPr>
        <w:t>F</w:t>
      </w:r>
      <w:r w:rsidR="000F3771" w:rsidRPr="004903A1">
        <w:rPr>
          <w:lang w:val="en-GB"/>
        </w:rPr>
        <w:t xml:space="preserve">ig. </w:t>
      </w:r>
      <w:del w:id="432" w:author="Anders Andreasen" w:date="2022-01-15T13:45:00Z">
        <w:r w:rsidR="000F3771" w:rsidRPr="004903A1" w:rsidDel="00582555">
          <w:rPr>
            <w:lang w:val="en-GB"/>
          </w:rPr>
          <w:delText>7</w:delText>
        </w:r>
      </w:del>
      <w:ins w:id="433" w:author="Anders Andreasen" w:date="2022-01-15T13:45:00Z">
        <w:r w:rsidR="00582555">
          <w:rPr>
            <w:lang w:val="en-GB"/>
          </w:rPr>
          <w:t>6</w:t>
        </w:r>
      </w:ins>
      <w:r w:rsidR="000F3771" w:rsidRPr="004903A1">
        <w:rPr>
          <w:lang w:val="en-GB"/>
        </w:rPr>
        <w:t>-</w:t>
      </w:r>
      <w:del w:id="434" w:author="Anders Andreasen" w:date="2022-01-15T13:45:00Z">
        <w:r w:rsidR="000F3771" w:rsidRPr="004903A1" w:rsidDel="00582555">
          <w:rPr>
            <w:lang w:val="en-GB"/>
          </w:rPr>
          <w:delText>9</w:delText>
        </w:r>
      </w:del>
      <w:ins w:id="435" w:author="Anders Andreasen" w:date="2022-01-15T13:45:00Z">
        <w:r w:rsidR="00582555">
          <w:rPr>
            <w:lang w:val="en-GB"/>
          </w:rPr>
          <w:t>8</w:t>
        </w:r>
      </w:ins>
      <w:r w:rsidR="000F3771" w:rsidRPr="004903A1">
        <w:rPr>
          <w:lang w:val="en-GB"/>
        </w:rPr>
        <w:t xml:space="preserve"> and </w:t>
      </w:r>
      <w:r w:rsidR="00C2791D" w:rsidRPr="004903A1">
        <w:rPr>
          <w:lang w:val="en-GB"/>
        </w:rPr>
        <w:t>T</w:t>
      </w:r>
      <w:r w:rsidR="000F3771" w:rsidRPr="004903A1">
        <w:rPr>
          <w:lang w:val="en-GB"/>
        </w:rPr>
        <w:t>able 6.</w:t>
      </w:r>
      <w:r w:rsidRPr="004903A1">
        <w:rPr>
          <w:lang w:val="en-GB"/>
        </w:rPr>
        <w:t xml:space="preserve"> </w:t>
      </w:r>
    </w:p>
    <w:p w14:paraId="3ECFE8FA" w14:textId="43FF2129" w:rsidR="007A72D6" w:rsidRPr="004903A1" w:rsidDel="00630FB3" w:rsidRDefault="007A72D6" w:rsidP="007464A4">
      <w:pPr>
        <w:pStyle w:val="PPBodyMainText"/>
        <w:ind w:firstLine="0"/>
        <w:rPr>
          <w:del w:id="436" w:author="Anders Andreasen" w:date="2022-01-15T12:50:00Z"/>
          <w:lang w:val="en-GB"/>
        </w:rPr>
      </w:pPr>
    </w:p>
    <w:p w14:paraId="79C60026" w14:textId="4279B0D9" w:rsidR="000F3771" w:rsidRPr="004903A1" w:rsidRDefault="000F3771" w:rsidP="007464A4">
      <w:pPr>
        <w:pStyle w:val="PPBodyMainText"/>
        <w:ind w:firstLine="0"/>
        <w:rPr>
          <w:lang w:val="en-GB"/>
        </w:rPr>
      </w:pPr>
    </w:p>
    <w:p w14:paraId="212E564B" w14:textId="25FB9690" w:rsidR="00D105DE" w:rsidRPr="004903A1" w:rsidRDefault="00D105DE" w:rsidP="007464A4">
      <w:pPr>
        <w:pStyle w:val="PPBodyMainText"/>
        <w:ind w:firstLine="0"/>
        <w:rPr>
          <w:lang w:val="en-GB"/>
        </w:rPr>
      </w:pPr>
      <w:r w:rsidRPr="004903A1">
        <w:rPr>
          <w:lang w:val="en-GB"/>
        </w:rPr>
        <w:t>As seen from the results</w:t>
      </w:r>
      <w:r w:rsidR="00C2791D" w:rsidRPr="004903A1">
        <w:rPr>
          <w:lang w:val="en-GB"/>
        </w:rPr>
        <w:t>,</w:t>
      </w:r>
      <w:r w:rsidRPr="004903A1">
        <w:rPr>
          <w:lang w:val="en-GB"/>
        </w:rPr>
        <w:t xml:space="preserve"> there is generally good agreement between the two simulation tools. It is noticed that apparently the export liquid flow rate is the response with the poorest correlation as judged from R</w:t>
      </w:r>
      <w:r w:rsidRPr="004903A1">
        <w:rPr>
          <w:vertAlign w:val="superscript"/>
          <w:lang w:val="en-GB"/>
        </w:rPr>
        <w:t>2</w:t>
      </w:r>
      <w:r w:rsidRPr="004903A1">
        <w:rPr>
          <w:lang w:val="en-GB"/>
        </w:rPr>
        <w:t>, but both power a</w:t>
      </w:r>
      <w:r w:rsidR="00407F96" w:rsidRPr="004903A1">
        <w:rPr>
          <w:lang w:val="en-GB"/>
        </w:rPr>
        <w:t>n</w:t>
      </w:r>
      <w:r w:rsidRPr="004903A1">
        <w:rPr>
          <w:lang w:val="en-GB"/>
        </w:rPr>
        <w:t xml:space="preserve">d RVP responses have larger RMSE of approx. 0.5%. While </w:t>
      </w:r>
      <w:r w:rsidR="00C2791D" w:rsidRPr="004903A1">
        <w:rPr>
          <w:lang w:val="en-GB"/>
        </w:rPr>
        <w:t xml:space="preserve">the </w:t>
      </w:r>
      <w:r w:rsidRPr="004903A1">
        <w:rPr>
          <w:lang w:val="en-GB"/>
        </w:rPr>
        <w:t>deviation is noted, all responses generally have solid statistics</w:t>
      </w:r>
      <w:r w:rsidR="00407F96" w:rsidRPr="004903A1">
        <w:rPr>
          <w:lang w:val="en-GB"/>
        </w:rPr>
        <w:t xml:space="preserve">. </w:t>
      </w:r>
      <w:r w:rsidRPr="004903A1">
        <w:rPr>
          <w:lang w:val="en-GB"/>
        </w:rPr>
        <w:t xml:space="preserve"> </w:t>
      </w:r>
    </w:p>
    <w:p w14:paraId="30617870" w14:textId="4625AFA6" w:rsidR="007A72D6" w:rsidRPr="004903A1" w:rsidRDefault="007A72D6" w:rsidP="007464A4">
      <w:pPr>
        <w:pStyle w:val="PPBodyMainText"/>
        <w:ind w:firstLine="0"/>
        <w:rPr>
          <w:lang w:val="en-GB"/>
        </w:rPr>
      </w:pPr>
    </w:p>
    <w:p w14:paraId="55A70C12" w14:textId="5DCD3D8A" w:rsidR="000F3771" w:rsidRPr="00EB6B2F" w:rsidRDefault="000F3771" w:rsidP="000F3771">
      <w:pPr>
        <w:pStyle w:val="Caption"/>
        <w:keepNext/>
        <w:rPr>
          <w:b w:val="0"/>
          <w:bCs/>
          <w:lang w:val="en-GB"/>
        </w:rPr>
      </w:pPr>
      <w:r w:rsidRPr="004903A1">
        <w:rPr>
          <w:lang w:val="en-GB"/>
        </w:rPr>
        <w:t xml:space="preserve">Table 6 </w:t>
      </w:r>
      <w:r w:rsidRPr="00EB6B2F">
        <w:rPr>
          <w:b w:val="0"/>
          <w:bCs/>
          <w:lang w:val="en-GB"/>
        </w:rPr>
        <w:t>Statistics for the benchmark of DWSIM against HYSYS</w:t>
      </w:r>
    </w:p>
    <w:tbl>
      <w:tblPr>
        <w:tblStyle w:val="TableGrid"/>
        <w:tblW w:w="4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82"/>
        <w:gridCol w:w="777"/>
        <w:gridCol w:w="782"/>
        <w:gridCol w:w="1470"/>
      </w:tblGrid>
      <w:tr w:rsidR="007A72D6" w:rsidRPr="004903A1" w14:paraId="3D55628B" w14:textId="77777777" w:rsidTr="007A72D6">
        <w:trPr>
          <w:trHeight w:val="255"/>
        </w:trPr>
        <w:tc>
          <w:tcPr>
            <w:tcW w:w="993" w:type="dxa"/>
            <w:tcBorders>
              <w:top w:val="single" w:sz="4" w:space="0" w:color="auto"/>
              <w:bottom w:val="single" w:sz="4" w:space="0" w:color="auto"/>
            </w:tcBorders>
            <w:noWrap/>
            <w:hideMark/>
          </w:tcPr>
          <w:p w14:paraId="171C3B47" w14:textId="612EC6EC" w:rsidR="007A72D6" w:rsidRPr="004903A1" w:rsidRDefault="007A72D6" w:rsidP="007A72D6">
            <w:pPr>
              <w:pStyle w:val="PPTableBody"/>
              <w:rPr>
                <w:lang w:val="en-GB"/>
              </w:rPr>
            </w:pPr>
            <w:r w:rsidRPr="004903A1">
              <w:rPr>
                <w:lang w:val="en-GB"/>
              </w:rPr>
              <w:t>Response</w:t>
            </w:r>
          </w:p>
        </w:tc>
        <w:tc>
          <w:tcPr>
            <w:tcW w:w="782" w:type="dxa"/>
            <w:tcBorders>
              <w:top w:val="single" w:sz="4" w:space="0" w:color="auto"/>
              <w:bottom w:val="single" w:sz="4" w:space="0" w:color="auto"/>
            </w:tcBorders>
            <w:noWrap/>
            <w:hideMark/>
          </w:tcPr>
          <w:p w14:paraId="311ACBAA" w14:textId="3E173BC2" w:rsidR="007A72D6" w:rsidRPr="004903A1" w:rsidRDefault="007A72D6" w:rsidP="007A72D6">
            <w:pPr>
              <w:pStyle w:val="PPTableBody"/>
              <w:rPr>
                <w:vertAlign w:val="superscript"/>
                <w:lang w:val="en-GB"/>
              </w:rPr>
            </w:pPr>
            <w:r w:rsidRPr="004903A1">
              <w:rPr>
                <w:lang w:val="en-GB"/>
              </w:rPr>
              <w:t>R</w:t>
            </w:r>
            <w:r w:rsidRPr="004903A1">
              <w:rPr>
                <w:vertAlign w:val="superscript"/>
                <w:lang w:val="en-GB"/>
              </w:rPr>
              <w:t>2</w:t>
            </w:r>
          </w:p>
        </w:tc>
        <w:tc>
          <w:tcPr>
            <w:tcW w:w="777" w:type="dxa"/>
            <w:tcBorders>
              <w:top w:val="single" w:sz="4" w:space="0" w:color="auto"/>
              <w:bottom w:val="single" w:sz="4" w:space="0" w:color="auto"/>
            </w:tcBorders>
            <w:noWrap/>
            <w:hideMark/>
          </w:tcPr>
          <w:p w14:paraId="6C040D6D" w14:textId="74DD9B80" w:rsidR="007A72D6" w:rsidRPr="004903A1" w:rsidRDefault="007A72D6" w:rsidP="007A72D6">
            <w:pPr>
              <w:pStyle w:val="PPTableBody"/>
              <w:rPr>
                <w:lang w:val="en-GB"/>
              </w:rPr>
            </w:pPr>
            <w:r w:rsidRPr="004903A1">
              <w:rPr>
                <w:lang w:val="en-GB"/>
              </w:rPr>
              <w:t>R</w:t>
            </w:r>
            <w:r w:rsidRPr="004903A1">
              <w:rPr>
                <w:vertAlign w:val="superscript"/>
                <w:lang w:val="en-GB"/>
              </w:rPr>
              <w:t>2</w:t>
            </w:r>
            <w:r w:rsidRPr="004903A1">
              <w:rPr>
                <w:vertAlign w:val="subscript"/>
                <w:lang w:val="en-GB"/>
              </w:rPr>
              <w:t>adjust</w:t>
            </w:r>
          </w:p>
        </w:tc>
        <w:tc>
          <w:tcPr>
            <w:tcW w:w="782" w:type="dxa"/>
            <w:tcBorders>
              <w:top w:val="single" w:sz="4" w:space="0" w:color="auto"/>
              <w:bottom w:val="single" w:sz="4" w:space="0" w:color="auto"/>
            </w:tcBorders>
            <w:noWrap/>
            <w:hideMark/>
          </w:tcPr>
          <w:p w14:paraId="7283F22D" w14:textId="536DD1AF" w:rsidR="007A72D6" w:rsidRPr="004903A1" w:rsidRDefault="007A72D6" w:rsidP="007A72D6">
            <w:pPr>
              <w:pStyle w:val="PPTableBody"/>
              <w:rPr>
                <w:lang w:val="en-GB"/>
              </w:rPr>
            </w:pPr>
            <w:r w:rsidRPr="004903A1">
              <w:rPr>
                <w:lang w:val="en-GB"/>
              </w:rPr>
              <w:t>RMSE</w:t>
            </w:r>
          </w:p>
        </w:tc>
        <w:tc>
          <w:tcPr>
            <w:tcW w:w="1470" w:type="dxa"/>
            <w:tcBorders>
              <w:top w:val="single" w:sz="4" w:space="0" w:color="auto"/>
              <w:bottom w:val="single" w:sz="4" w:space="0" w:color="auto"/>
            </w:tcBorders>
            <w:noWrap/>
            <w:hideMark/>
          </w:tcPr>
          <w:p w14:paraId="4AEE919F" w14:textId="77777777" w:rsidR="007A72D6" w:rsidRPr="004903A1" w:rsidRDefault="007A72D6" w:rsidP="007A72D6">
            <w:pPr>
              <w:pStyle w:val="PPTableBody"/>
              <w:rPr>
                <w:lang w:val="en-GB"/>
              </w:rPr>
            </w:pPr>
            <w:proofErr w:type="gramStart"/>
            <w:r w:rsidRPr="004903A1">
              <w:rPr>
                <w:lang w:val="en-GB"/>
              </w:rPr>
              <w:t>RMSE(</w:t>
            </w:r>
            <w:proofErr w:type="gramEnd"/>
            <w:r w:rsidRPr="004903A1">
              <w:rPr>
                <w:lang w:val="en-GB"/>
              </w:rPr>
              <w:t>normalised)</w:t>
            </w:r>
          </w:p>
        </w:tc>
      </w:tr>
      <w:tr w:rsidR="007A72D6" w:rsidRPr="004903A1" w14:paraId="43627187" w14:textId="77777777" w:rsidTr="007A72D6">
        <w:trPr>
          <w:trHeight w:val="255"/>
        </w:trPr>
        <w:tc>
          <w:tcPr>
            <w:tcW w:w="993" w:type="dxa"/>
            <w:tcBorders>
              <w:top w:val="single" w:sz="4" w:space="0" w:color="auto"/>
            </w:tcBorders>
            <w:noWrap/>
            <w:hideMark/>
          </w:tcPr>
          <w:p w14:paraId="0FB249E9" w14:textId="2C3D770A" w:rsidR="007A72D6" w:rsidRPr="004903A1" w:rsidRDefault="007A72D6" w:rsidP="007A72D6">
            <w:pPr>
              <w:pStyle w:val="PPTableBody"/>
              <w:rPr>
                <w:lang w:val="en-GB"/>
              </w:rPr>
            </w:pPr>
            <w:r w:rsidRPr="004903A1">
              <w:rPr>
                <w:lang w:val="en-GB"/>
              </w:rPr>
              <w:t>Liquid flow</w:t>
            </w:r>
          </w:p>
        </w:tc>
        <w:tc>
          <w:tcPr>
            <w:tcW w:w="782" w:type="dxa"/>
            <w:tcBorders>
              <w:top w:val="single" w:sz="4" w:space="0" w:color="auto"/>
            </w:tcBorders>
            <w:noWrap/>
            <w:hideMark/>
          </w:tcPr>
          <w:p w14:paraId="45CA3A33" w14:textId="77777777" w:rsidR="007A72D6" w:rsidRPr="004903A1" w:rsidRDefault="007A72D6" w:rsidP="007A72D6">
            <w:pPr>
              <w:pStyle w:val="PPTableBody"/>
              <w:rPr>
                <w:lang w:val="en-GB"/>
              </w:rPr>
            </w:pPr>
            <w:r w:rsidRPr="004903A1">
              <w:rPr>
                <w:lang w:val="en-GB"/>
              </w:rPr>
              <w:t>0.9912</w:t>
            </w:r>
          </w:p>
        </w:tc>
        <w:tc>
          <w:tcPr>
            <w:tcW w:w="777" w:type="dxa"/>
            <w:tcBorders>
              <w:top w:val="single" w:sz="4" w:space="0" w:color="auto"/>
            </w:tcBorders>
            <w:noWrap/>
            <w:hideMark/>
          </w:tcPr>
          <w:p w14:paraId="7A278619" w14:textId="77777777" w:rsidR="007A72D6" w:rsidRPr="004903A1" w:rsidRDefault="007A72D6" w:rsidP="007A72D6">
            <w:pPr>
              <w:pStyle w:val="PPTableBody"/>
              <w:rPr>
                <w:lang w:val="en-GB"/>
              </w:rPr>
            </w:pPr>
            <w:r w:rsidRPr="004903A1">
              <w:rPr>
                <w:lang w:val="en-GB"/>
              </w:rPr>
              <w:t>0.9911</w:t>
            </w:r>
          </w:p>
        </w:tc>
        <w:tc>
          <w:tcPr>
            <w:tcW w:w="782" w:type="dxa"/>
            <w:tcBorders>
              <w:top w:val="single" w:sz="4" w:space="0" w:color="auto"/>
            </w:tcBorders>
            <w:noWrap/>
            <w:hideMark/>
          </w:tcPr>
          <w:p w14:paraId="59506989" w14:textId="77777777" w:rsidR="007A72D6" w:rsidRPr="004903A1" w:rsidRDefault="007A72D6" w:rsidP="007A72D6">
            <w:pPr>
              <w:pStyle w:val="PPTableBody"/>
              <w:rPr>
                <w:lang w:val="en-GB"/>
              </w:rPr>
            </w:pPr>
            <w:r w:rsidRPr="004903A1">
              <w:rPr>
                <w:lang w:val="en-GB"/>
              </w:rPr>
              <w:t>4.34</w:t>
            </w:r>
          </w:p>
        </w:tc>
        <w:tc>
          <w:tcPr>
            <w:tcW w:w="1470" w:type="dxa"/>
            <w:tcBorders>
              <w:top w:val="single" w:sz="4" w:space="0" w:color="auto"/>
            </w:tcBorders>
            <w:noWrap/>
            <w:hideMark/>
          </w:tcPr>
          <w:p w14:paraId="7CEDA1BB" w14:textId="77777777" w:rsidR="007A72D6" w:rsidRPr="004903A1" w:rsidRDefault="007A72D6" w:rsidP="007A72D6">
            <w:pPr>
              <w:pStyle w:val="PPTableBody"/>
              <w:rPr>
                <w:lang w:val="en-GB"/>
              </w:rPr>
            </w:pPr>
            <w:r w:rsidRPr="004903A1">
              <w:rPr>
                <w:lang w:val="en-GB"/>
              </w:rPr>
              <w:t>0.0016</w:t>
            </w:r>
          </w:p>
        </w:tc>
      </w:tr>
      <w:tr w:rsidR="007A72D6" w:rsidRPr="004903A1" w14:paraId="5420E271" w14:textId="77777777" w:rsidTr="007A72D6">
        <w:trPr>
          <w:trHeight w:val="255"/>
        </w:trPr>
        <w:tc>
          <w:tcPr>
            <w:tcW w:w="993" w:type="dxa"/>
            <w:noWrap/>
            <w:hideMark/>
          </w:tcPr>
          <w:p w14:paraId="32AA25C8" w14:textId="130A9F67" w:rsidR="007A72D6" w:rsidRPr="004903A1" w:rsidRDefault="007A72D6" w:rsidP="007A72D6">
            <w:pPr>
              <w:pStyle w:val="PPTableBody"/>
              <w:rPr>
                <w:lang w:val="en-GB"/>
              </w:rPr>
            </w:pPr>
            <w:r w:rsidRPr="004903A1">
              <w:rPr>
                <w:lang w:val="en-GB"/>
              </w:rPr>
              <w:t>Power</w:t>
            </w:r>
          </w:p>
        </w:tc>
        <w:tc>
          <w:tcPr>
            <w:tcW w:w="782" w:type="dxa"/>
            <w:noWrap/>
            <w:hideMark/>
          </w:tcPr>
          <w:p w14:paraId="4478260C" w14:textId="77777777" w:rsidR="007A72D6" w:rsidRPr="004903A1" w:rsidRDefault="007A72D6" w:rsidP="007A72D6">
            <w:pPr>
              <w:pStyle w:val="PPTableBody"/>
              <w:rPr>
                <w:lang w:val="en-GB"/>
              </w:rPr>
            </w:pPr>
            <w:r w:rsidRPr="004903A1">
              <w:rPr>
                <w:lang w:val="en-GB"/>
              </w:rPr>
              <w:t>0.9988</w:t>
            </w:r>
          </w:p>
        </w:tc>
        <w:tc>
          <w:tcPr>
            <w:tcW w:w="777" w:type="dxa"/>
            <w:noWrap/>
            <w:hideMark/>
          </w:tcPr>
          <w:p w14:paraId="505883A2" w14:textId="77777777" w:rsidR="007A72D6" w:rsidRPr="004903A1" w:rsidRDefault="007A72D6" w:rsidP="007A72D6">
            <w:pPr>
              <w:pStyle w:val="PPTableBody"/>
              <w:rPr>
                <w:lang w:val="en-GB"/>
              </w:rPr>
            </w:pPr>
            <w:r w:rsidRPr="004903A1">
              <w:rPr>
                <w:lang w:val="en-GB"/>
              </w:rPr>
              <w:t>0.9988</w:t>
            </w:r>
          </w:p>
        </w:tc>
        <w:tc>
          <w:tcPr>
            <w:tcW w:w="782" w:type="dxa"/>
            <w:noWrap/>
            <w:hideMark/>
          </w:tcPr>
          <w:p w14:paraId="6EBEBF8E" w14:textId="77777777" w:rsidR="007A72D6" w:rsidRPr="004903A1" w:rsidRDefault="007A72D6" w:rsidP="007A72D6">
            <w:pPr>
              <w:pStyle w:val="PPTableBody"/>
              <w:rPr>
                <w:lang w:val="en-GB"/>
              </w:rPr>
            </w:pPr>
            <w:r w:rsidRPr="004903A1">
              <w:rPr>
                <w:lang w:val="en-GB"/>
              </w:rPr>
              <w:t>78.6</w:t>
            </w:r>
          </w:p>
        </w:tc>
        <w:tc>
          <w:tcPr>
            <w:tcW w:w="1470" w:type="dxa"/>
            <w:noWrap/>
            <w:hideMark/>
          </w:tcPr>
          <w:p w14:paraId="26C7A565" w14:textId="77777777" w:rsidR="007A72D6" w:rsidRPr="004903A1" w:rsidRDefault="007A72D6" w:rsidP="007A72D6">
            <w:pPr>
              <w:pStyle w:val="PPTableBody"/>
              <w:rPr>
                <w:lang w:val="en-GB"/>
              </w:rPr>
            </w:pPr>
            <w:r w:rsidRPr="004903A1">
              <w:rPr>
                <w:lang w:val="en-GB"/>
              </w:rPr>
              <w:t>0.0055</w:t>
            </w:r>
          </w:p>
        </w:tc>
      </w:tr>
      <w:tr w:rsidR="007A72D6" w:rsidRPr="004903A1" w14:paraId="43B4839D" w14:textId="77777777" w:rsidTr="007A72D6">
        <w:trPr>
          <w:trHeight w:val="255"/>
        </w:trPr>
        <w:tc>
          <w:tcPr>
            <w:tcW w:w="993" w:type="dxa"/>
            <w:tcBorders>
              <w:bottom w:val="single" w:sz="4" w:space="0" w:color="auto"/>
            </w:tcBorders>
            <w:noWrap/>
            <w:hideMark/>
          </w:tcPr>
          <w:p w14:paraId="0C9BDF39" w14:textId="00174765" w:rsidR="007A72D6" w:rsidRPr="004903A1" w:rsidRDefault="007A72D6" w:rsidP="007A72D6">
            <w:pPr>
              <w:pStyle w:val="PPTableBody"/>
              <w:rPr>
                <w:lang w:val="en-GB"/>
              </w:rPr>
            </w:pPr>
            <w:r w:rsidRPr="004903A1">
              <w:rPr>
                <w:lang w:val="en-GB"/>
              </w:rPr>
              <w:t>RVP</w:t>
            </w:r>
          </w:p>
        </w:tc>
        <w:tc>
          <w:tcPr>
            <w:tcW w:w="782" w:type="dxa"/>
            <w:tcBorders>
              <w:bottom w:val="single" w:sz="4" w:space="0" w:color="auto"/>
            </w:tcBorders>
            <w:noWrap/>
            <w:hideMark/>
          </w:tcPr>
          <w:p w14:paraId="52CF3CD6" w14:textId="77777777" w:rsidR="007A72D6" w:rsidRPr="004903A1" w:rsidRDefault="007A72D6" w:rsidP="007A72D6">
            <w:pPr>
              <w:pStyle w:val="PPTableBody"/>
              <w:rPr>
                <w:lang w:val="en-GB"/>
              </w:rPr>
            </w:pPr>
            <w:r w:rsidRPr="004903A1">
              <w:rPr>
                <w:lang w:val="en-GB"/>
              </w:rPr>
              <w:t>0.9991</w:t>
            </w:r>
          </w:p>
        </w:tc>
        <w:tc>
          <w:tcPr>
            <w:tcW w:w="777" w:type="dxa"/>
            <w:tcBorders>
              <w:bottom w:val="single" w:sz="4" w:space="0" w:color="auto"/>
            </w:tcBorders>
            <w:noWrap/>
            <w:hideMark/>
          </w:tcPr>
          <w:p w14:paraId="735DC13F" w14:textId="77777777" w:rsidR="007A72D6" w:rsidRPr="004903A1" w:rsidRDefault="007A72D6" w:rsidP="007A72D6">
            <w:pPr>
              <w:pStyle w:val="PPTableBody"/>
              <w:rPr>
                <w:lang w:val="en-GB"/>
              </w:rPr>
            </w:pPr>
            <w:r w:rsidRPr="004903A1">
              <w:rPr>
                <w:lang w:val="en-GB"/>
              </w:rPr>
              <w:t>0.9991</w:t>
            </w:r>
          </w:p>
        </w:tc>
        <w:tc>
          <w:tcPr>
            <w:tcW w:w="782" w:type="dxa"/>
            <w:tcBorders>
              <w:bottom w:val="single" w:sz="4" w:space="0" w:color="auto"/>
            </w:tcBorders>
            <w:noWrap/>
            <w:hideMark/>
          </w:tcPr>
          <w:p w14:paraId="6ECB701D" w14:textId="77777777" w:rsidR="007A72D6" w:rsidRPr="004903A1" w:rsidRDefault="007A72D6" w:rsidP="007A72D6">
            <w:pPr>
              <w:pStyle w:val="PPTableBody"/>
              <w:rPr>
                <w:lang w:val="en-GB"/>
              </w:rPr>
            </w:pPr>
            <w:r w:rsidRPr="004903A1">
              <w:rPr>
                <w:lang w:val="en-GB"/>
              </w:rPr>
              <w:t>0.0489</w:t>
            </w:r>
          </w:p>
        </w:tc>
        <w:tc>
          <w:tcPr>
            <w:tcW w:w="1470" w:type="dxa"/>
            <w:tcBorders>
              <w:bottom w:val="single" w:sz="4" w:space="0" w:color="auto"/>
            </w:tcBorders>
            <w:noWrap/>
            <w:hideMark/>
          </w:tcPr>
          <w:p w14:paraId="0D990DD6" w14:textId="77777777" w:rsidR="007A72D6" w:rsidRPr="004903A1" w:rsidRDefault="007A72D6" w:rsidP="007A72D6">
            <w:pPr>
              <w:pStyle w:val="PPTableBody"/>
              <w:rPr>
                <w:lang w:val="en-GB"/>
              </w:rPr>
            </w:pPr>
            <w:r w:rsidRPr="004903A1">
              <w:rPr>
                <w:lang w:val="en-GB"/>
              </w:rPr>
              <w:t>0.0050</w:t>
            </w:r>
          </w:p>
        </w:tc>
      </w:tr>
    </w:tbl>
    <w:p w14:paraId="65831A1F" w14:textId="25BEBFBC" w:rsidR="00C84363" w:rsidRPr="004903A1" w:rsidRDefault="00630FB3" w:rsidP="007464A4">
      <w:pPr>
        <w:pStyle w:val="PPBodyMainText"/>
        <w:ind w:firstLine="0"/>
        <w:rPr>
          <w:lang w:val="en-GB"/>
        </w:rPr>
      </w:pPr>
      <w:r w:rsidRPr="00EB6B2F">
        <w:rPr>
          <w:noProof/>
          <w:lang w:val="en-GB"/>
        </w:rPr>
        <w:lastRenderedPageBreak/>
        <mc:AlternateContent>
          <mc:Choice Requires="wpg">
            <w:drawing>
              <wp:anchor distT="0" distB="0" distL="114300" distR="114300" simplePos="0" relativeHeight="251680768" behindDoc="0" locked="0" layoutInCell="1" allowOverlap="1" wp14:anchorId="3E0729BD" wp14:editId="54CA3A25">
                <wp:simplePos x="0" y="0"/>
                <wp:positionH relativeFrom="column">
                  <wp:posOffset>80753</wp:posOffset>
                </wp:positionH>
                <wp:positionV relativeFrom="paragraph">
                  <wp:posOffset>210018</wp:posOffset>
                </wp:positionV>
                <wp:extent cx="3032518" cy="2430181"/>
                <wp:effectExtent l="0" t="0" r="0" b="8255"/>
                <wp:wrapTopAndBottom/>
                <wp:docPr id="12" name="Group 12"/>
                <wp:cNvGraphicFramePr/>
                <a:graphic xmlns:a="http://schemas.openxmlformats.org/drawingml/2006/main">
                  <a:graphicData uri="http://schemas.microsoft.com/office/word/2010/wordprocessingGroup">
                    <wpg:wgp>
                      <wpg:cNvGrpSpPr/>
                      <wpg:grpSpPr>
                        <a:xfrm>
                          <a:off x="0" y="0"/>
                          <a:ext cx="3032518" cy="2430181"/>
                          <a:chOff x="42282" y="486271"/>
                          <a:chExt cx="3032518" cy="2430181"/>
                        </a:xfrm>
                      </wpg:grpSpPr>
                      <pic:pic xmlns:pic="http://schemas.openxmlformats.org/drawingml/2006/picture">
                        <pic:nvPicPr>
                          <pic:cNvPr id="8"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68710" y="486271"/>
                            <a:ext cx="3006090" cy="2254885"/>
                          </a:xfrm>
                          <a:prstGeom prst="rect">
                            <a:avLst/>
                          </a:prstGeom>
                        </pic:spPr>
                      </pic:pic>
                      <wps:wsp>
                        <wps:cNvPr id="9" name="Text Box 9"/>
                        <wps:cNvSpPr txBox="1"/>
                        <wps:spPr>
                          <a:xfrm>
                            <a:off x="42282" y="2764052"/>
                            <a:ext cx="3006090" cy="152400"/>
                          </a:xfrm>
                          <a:prstGeom prst="rect">
                            <a:avLst/>
                          </a:prstGeom>
                          <a:solidFill>
                            <a:prstClr val="white"/>
                          </a:solidFill>
                          <a:ln>
                            <a:noFill/>
                          </a:ln>
                        </wps:spPr>
                        <wps:txbx>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E0729BD" id="Group 12" o:spid="_x0000_s1036" style="position:absolute;left:0;text-align:left;margin-left:6.35pt;margin-top:16.55pt;width:238.8pt;height:191.35pt;z-index:251680768;mso-width-relative:margin;mso-height-relative:margin" coordorigin="422,4862" coordsize="30325,24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">
                <v:shape id="Picture 8" o:spid="_x0000_s1037" type="#_x0000_t75" style="position:absolute;left:687;top:4862;width:30061;height:22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">
                  <v:imagedata r:id="rId22" o:title=""/>
                </v:shape>
                <v:shape id="Text Box 9" o:spid="_x0000_s1038" type="#_x0000_t202" style="position:absolute;left:422;top:27640;width:30061;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784EC46F" w14:textId="737918E0" w:rsidR="0056434A" w:rsidRPr="00D105DE" w:rsidRDefault="0056434A" w:rsidP="000F3771">
                        <w:pPr>
                          <w:pStyle w:val="Caption"/>
                          <w:rPr>
                            <w:b w:val="0"/>
                            <w:bCs/>
                            <w:noProof/>
                            <w:sz w:val="20"/>
                          </w:rPr>
                        </w:pPr>
                        <w:r>
                          <w:t xml:space="preserve">Figure 7 </w:t>
                        </w:r>
                        <w:r w:rsidRPr="00D105DE">
                          <w:rPr>
                            <w:b w:val="0"/>
                            <w:bCs/>
                          </w:rPr>
                          <w:t>DWSIM vs HYSYS for calculated main power consumption</w:t>
                        </w:r>
                      </w:p>
                    </w:txbxContent>
                  </v:textbox>
                </v:shape>
                <w10:wrap type="topAndBottom"/>
              </v:group>
            </w:pict>
          </mc:Fallback>
        </mc:AlternateContent>
      </w:r>
      <w:r>
        <w:rPr>
          <w:noProof/>
          <w:lang w:val="en-GB"/>
        </w:rPr>
        <mc:AlternateContent>
          <mc:Choice Requires="wpg">
            <w:drawing>
              <wp:anchor distT="0" distB="0" distL="114300" distR="114300" simplePos="0" relativeHeight="251684864" behindDoc="0" locked="0" layoutInCell="1" allowOverlap="1" wp14:anchorId="4F215C8C" wp14:editId="0E3763A8">
                <wp:simplePos x="0" y="0"/>
                <wp:positionH relativeFrom="column">
                  <wp:posOffset>-15610</wp:posOffset>
                </wp:positionH>
                <wp:positionV relativeFrom="paragraph">
                  <wp:posOffset>2786320</wp:posOffset>
                </wp:positionV>
                <wp:extent cx="3014081" cy="2515870"/>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3014081" cy="2515870"/>
                          <a:chOff x="0" y="0"/>
                          <a:chExt cx="3014081" cy="2515870"/>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06090" cy="2254885"/>
                          </a:xfrm>
                          <a:prstGeom prst="rect">
                            <a:avLst/>
                          </a:prstGeom>
                        </pic:spPr>
                      </pic:pic>
                      <wps:wsp>
                        <wps:cNvPr id="16" name="Text Box 16"/>
                        <wps:cNvSpPr txBox="1"/>
                        <wps:spPr>
                          <a:xfrm>
                            <a:off x="8626" y="2363470"/>
                            <a:ext cx="3005455" cy="152400"/>
                          </a:xfrm>
                          <a:prstGeom prst="rect">
                            <a:avLst/>
                          </a:prstGeom>
                          <a:solidFill>
                            <a:prstClr val="white"/>
                          </a:solidFill>
                          <a:ln>
                            <a:noFill/>
                          </a:ln>
                        </wps:spPr>
                        <wps:txbx>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215C8C" id="Group 27" o:spid="_x0000_s1039" style="position:absolute;left:0;text-align:left;margin-left:-1.25pt;margin-top:219.4pt;width:237.35pt;height:198.1pt;z-index:251684864" coordsize="30140,25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">
                <v:shape id="Picture 15" o:spid="_x0000_s1040" type="#_x0000_t75" style="position:absolute;width:30060;height:2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">
                  <v:imagedata r:id="rId24" o:title=""/>
                </v:shape>
                <v:shape id="Text Box 16" o:spid="_x0000_s1041" type="#_x0000_t202" style="position:absolute;left:86;top:23634;width:3005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6475B280" w14:textId="1A8C1F27" w:rsidR="0056434A" w:rsidRPr="00D34419" w:rsidRDefault="0056434A" w:rsidP="00D105DE">
                        <w:pPr>
                          <w:pStyle w:val="Caption"/>
                          <w:rPr>
                            <w:noProof/>
                            <w:sz w:val="20"/>
                          </w:rPr>
                        </w:pPr>
                        <w:r>
                          <w:t xml:space="preserve">Figure 8 </w:t>
                        </w:r>
                        <w:r w:rsidRPr="00D105DE">
                          <w:rPr>
                            <w:b w:val="0"/>
                            <w:bCs/>
                          </w:rPr>
                          <w:t>DWSIM vs HYSYS for calculated oil export RVP</w:t>
                        </w:r>
                      </w:p>
                    </w:txbxContent>
                  </v:textbox>
                </v:shape>
                <w10:wrap type="topAndBottom"/>
              </v:group>
            </w:pict>
          </mc:Fallback>
        </mc:AlternateContent>
      </w:r>
      <w:r w:rsidR="00C84363" w:rsidRPr="004903A1">
        <w:rPr>
          <w:lang w:val="en-GB"/>
        </w:rPr>
        <w:t xml:space="preserve"> </w:t>
      </w:r>
    </w:p>
    <w:p w14:paraId="1502035B" w14:textId="75A272A1" w:rsidR="000F3771" w:rsidRPr="004903A1" w:rsidRDefault="000F3771" w:rsidP="007464A4">
      <w:pPr>
        <w:pStyle w:val="PPBodyMainText"/>
        <w:ind w:firstLine="0"/>
        <w:rPr>
          <w:lang w:val="en-GB"/>
        </w:rPr>
      </w:pPr>
    </w:p>
    <w:p w14:paraId="6DFE8489" w14:textId="30AF6CB0" w:rsidR="007464A4" w:rsidRPr="004903A1" w:rsidRDefault="007464A4" w:rsidP="007464A4">
      <w:pPr>
        <w:pStyle w:val="PPBodyMainText"/>
        <w:ind w:firstLine="0"/>
        <w:rPr>
          <w:lang w:val="en-GB"/>
        </w:rPr>
      </w:pPr>
    </w:p>
    <w:p w14:paraId="76696E78" w14:textId="0B5B6A3B" w:rsidR="00A46E55" w:rsidRPr="004903A1" w:rsidRDefault="00A46E55" w:rsidP="00F42C63">
      <w:pPr>
        <w:pStyle w:val="PPHeading"/>
        <w:spacing w:before="0"/>
        <w:rPr>
          <w:lang w:val="en-GB"/>
        </w:rPr>
      </w:pPr>
      <w:r w:rsidRPr="004903A1">
        <w:rPr>
          <w:lang w:val="en-GB"/>
        </w:rPr>
        <w:t>5 Conclusion</w:t>
      </w:r>
    </w:p>
    <w:p w14:paraId="33FAAD20" w14:textId="10FBAD24" w:rsidR="00B164A8" w:rsidRPr="004903A1" w:rsidRDefault="00B164A8" w:rsidP="00F42C63">
      <w:pPr>
        <w:pStyle w:val="PPBodyMainText"/>
        <w:ind w:firstLine="0"/>
        <w:rPr>
          <w:lang w:val="en-GB"/>
        </w:rPr>
      </w:pPr>
      <w:r w:rsidRPr="004903A1">
        <w:rPr>
          <w:lang w:val="en-GB"/>
        </w:rPr>
        <w:t xml:space="preserve">The comparison made between the </w:t>
      </w:r>
      <w:proofErr w:type="gramStart"/>
      <w:r w:rsidRPr="004903A1">
        <w:rPr>
          <w:lang w:val="en-GB"/>
        </w:rPr>
        <w:t>open source</w:t>
      </w:r>
      <w:proofErr w:type="gramEnd"/>
      <w:r w:rsidRPr="004903A1">
        <w:rPr>
          <w:lang w:val="en-GB"/>
        </w:rPr>
        <w:t xml:space="preserve"> chemical process simulator DWSIM and a commercial (closed source) counter-part Aspen HYSYS shows that very little differences are observed. A detailed simulation flowsheet of an oil and gas separation plant has been used as basis for the comparison including a vast amount of different unit operations. Except for a few parameters</w:t>
      </w:r>
      <w:r w:rsidR="00C2791D" w:rsidRPr="004903A1">
        <w:rPr>
          <w:lang w:val="en-GB"/>
        </w:rPr>
        <w:t>,</w:t>
      </w:r>
      <w:r w:rsidRPr="004903A1">
        <w:rPr>
          <w:lang w:val="en-GB"/>
        </w:rPr>
        <w:t xml:space="preserve"> the difference observed is typically less than 1%. </w:t>
      </w:r>
      <w:r w:rsidR="008C6A78" w:rsidRPr="004903A1">
        <w:rPr>
          <w:lang w:val="en-GB"/>
        </w:rPr>
        <w:t xml:space="preserve">This result is very encouraging and actually an enormous achievement considering the number of models and equations that needs to be implemented and </w:t>
      </w:r>
      <w:r w:rsidR="00C2791D" w:rsidRPr="004903A1">
        <w:rPr>
          <w:lang w:val="en-GB"/>
        </w:rPr>
        <w:t xml:space="preserve">needs </w:t>
      </w:r>
      <w:r w:rsidR="008C6A78" w:rsidRPr="004903A1">
        <w:rPr>
          <w:lang w:val="en-GB"/>
        </w:rPr>
        <w:t>to provide results</w:t>
      </w:r>
      <w:r w:rsidR="00C2791D" w:rsidRPr="004903A1">
        <w:rPr>
          <w:lang w:val="en-GB"/>
        </w:rPr>
        <w:t>,</w:t>
      </w:r>
      <w:r w:rsidR="008C6A78" w:rsidRPr="004903A1">
        <w:rPr>
          <w:lang w:val="en-GB"/>
        </w:rPr>
        <w:t xml:space="preserve"> which are very similar </w:t>
      </w:r>
      <w:proofErr w:type="gramStart"/>
      <w:r w:rsidR="008C6A78" w:rsidRPr="004903A1">
        <w:rPr>
          <w:lang w:val="en-GB"/>
        </w:rPr>
        <w:t>e.g.</w:t>
      </w:r>
      <w:proofErr w:type="gramEnd"/>
      <w:r w:rsidR="008C6A78" w:rsidRPr="004903A1">
        <w:rPr>
          <w:lang w:val="en-GB"/>
        </w:rPr>
        <w:t xml:space="preserve"> equation of state, PT flash algorithm, PH flash algorithm, PS flash algorithm, compressor model, heat exchanger model, pump model </w:t>
      </w:r>
      <w:r w:rsidR="00C2791D" w:rsidRPr="004903A1">
        <w:rPr>
          <w:lang w:val="en-GB"/>
        </w:rPr>
        <w:t xml:space="preserve">- </w:t>
      </w:r>
      <w:r w:rsidR="007464A4" w:rsidRPr="004903A1">
        <w:rPr>
          <w:lang w:val="en-GB"/>
        </w:rPr>
        <w:t>just</w:t>
      </w:r>
      <w:r w:rsidR="008C6A78" w:rsidRPr="004903A1">
        <w:rPr>
          <w:lang w:val="en-GB"/>
        </w:rPr>
        <w:t xml:space="preserve"> to mention some.</w:t>
      </w:r>
    </w:p>
    <w:p w14:paraId="45BFD818" w14:textId="76FB5324" w:rsidR="00A46E55" w:rsidRPr="004903A1" w:rsidRDefault="00B164A8" w:rsidP="00F42C63">
      <w:pPr>
        <w:pStyle w:val="PPBodyMainText"/>
        <w:ind w:firstLine="0"/>
        <w:rPr>
          <w:lang w:val="en-GB"/>
        </w:rPr>
      </w:pPr>
      <w:r w:rsidRPr="004903A1">
        <w:rPr>
          <w:lang w:val="en-GB"/>
        </w:rPr>
        <w:t xml:space="preserve">The availability of a high-quality </w:t>
      </w:r>
      <w:proofErr w:type="gramStart"/>
      <w:r w:rsidRPr="004903A1">
        <w:rPr>
          <w:lang w:val="en-GB"/>
        </w:rPr>
        <w:t>open source</w:t>
      </w:r>
      <w:proofErr w:type="gramEnd"/>
      <w:r w:rsidRPr="004903A1">
        <w:rPr>
          <w:lang w:val="en-GB"/>
        </w:rPr>
        <w:t xml:space="preserve"> process simulator has many potential applications. One is for academic purposes, for students to learn the inner workings and model implementations and for students and researchers to implement their own models and methods. For usage in </w:t>
      </w:r>
      <w:r w:rsidR="00C2791D" w:rsidRPr="004903A1">
        <w:rPr>
          <w:lang w:val="en-GB"/>
        </w:rPr>
        <w:t xml:space="preserve">the </w:t>
      </w:r>
      <w:r w:rsidRPr="004903A1">
        <w:rPr>
          <w:lang w:val="en-GB"/>
        </w:rPr>
        <w:t>industry</w:t>
      </w:r>
      <w:r w:rsidR="00C2791D" w:rsidRPr="004903A1">
        <w:rPr>
          <w:lang w:val="en-GB"/>
        </w:rPr>
        <w:t>,</w:t>
      </w:r>
      <w:r w:rsidRPr="004903A1">
        <w:rPr>
          <w:lang w:val="en-GB"/>
        </w:rPr>
        <w:t xml:space="preserve"> an </w:t>
      </w:r>
      <w:proofErr w:type="gramStart"/>
      <w:r w:rsidRPr="004903A1">
        <w:rPr>
          <w:lang w:val="en-GB"/>
        </w:rPr>
        <w:t>open source</w:t>
      </w:r>
      <w:proofErr w:type="gramEnd"/>
      <w:r w:rsidRPr="004903A1">
        <w:rPr>
          <w:lang w:val="en-GB"/>
        </w:rPr>
        <w:t xml:space="preserve"> process simulator also adds opportunities currently not present. For instance, massively parallel calculations implemented on </w:t>
      </w:r>
      <w:r w:rsidR="00962D6F" w:rsidRPr="004903A1">
        <w:rPr>
          <w:lang w:val="en-GB"/>
        </w:rPr>
        <w:t xml:space="preserve">a </w:t>
      </w:r>
      <w:r w:rsidRPr="004903A1">
        <w:rPr>
          <w:lang w:val="en-GB"/>
        </w:rPr>
        <w:t>computer cluster</w:t>
      </w:r>
      <w:r w:rsidR="00962D6F" w:rsidRPr="004903A1">
        <w:rPr>
          <w:lang w:val="en-GB"/>
        </w:rPr>
        <w:t xml:space="preserve"> (bare metal or virtual)</w:t>
      </w:r>
      <w:r w:rsidRPr="004903A1">
        <w:rPr>
          <w:lang w:val="en-GB"/>
        </w:rPr>
        <w:t xml:space="preserve"> </w:t>
      </w:r>
      <w:r w:rsidR="00C2791D" w:rsidRPr="004903A1">
        <w:rPr>
          <w:lang w:val="en-GB"/>
        </w:rPr>
        <w:t xml:space="preserve">are </w:t>
      </w:r>
      <w:r w:rsidRPr="004903A1">
        <w:rPr>
          <w:lang w:val="en-GB"/>
        </w:rPr>
        <w:t>either not possible with the existing commercial tools</w:t>
      </w:r>
      <w:r w:rsidR="00C2791D" w:rsidRPr="004903A1">
        <w:rPr>
          <w:lang w:val="en-GB"/>
        </w:rPr>
        <w:t>,</w:t>
      </w:r>
      <w:r w:rsidRPr="004903A1">
        <w:rPr>
          <w:lang w:val="en-GB"/>
        </w:rPr>
        <w:t xml:space="preserve"> or the license structure may be prohibitive. </w:t>
      </w:r>
      <w:r w:rsidR="006E38F4" w:rsidRPr="004903A1">
        <w:rPr>
          <w:lang w:val="en-GB"/>
        </w:rPr>
        <w:t xml:space="preserve">Using an </w:t>
      </w:r>
      <w:proofErr w:type="gramStart"/>
      <w:r w:rsidR="006E38F4" w:rsidRPr="004903A1">
        <w:rPr>
          <w:lang w:val="en-GB"/>
        </w:rPr>
        <w:t>open source</w:t>
      </w:r>
      <w:proofErr w:type="gramEnd"/>
      <w:r w:rsidR="006E38F4" w:rsidRPr="004903A1">
        <w:rPr>
          <w:lang w:val="en-GB"/>
        </w:rPr>
        <w:t xml:space="preserve"> simulator as DWSIM, which is cross platform and can be deployed unlimited on compute nodes, this is </w:t>
      </w:r>
      <w:r w:rsidR="00597E06" w:rsidRPr="004903A1">
        <w:rPr>
          <w:lang w:val="en-GB"/>
        </w:rPr>
        <w:t xml:space="preserve">now </w:t>
      </w:r>
      <w:r w:rsidR="006E38F4" w:rsidRPr="004903A1">
        <w:rPr>
          <w:lang w:val="en-GB"/>
        </w:rPr>
        <w:t xml:space="preserve">realizable. An open source process simulator can also enable global </w:t>
      </w:r>
      <w:r w:rsidR="00DC2E0F" w:rsidRPr="004903A1">
        <w:rPr>
          <w:lang w:val="en-GB"/>
        </w:rPr>
        <w:t xml:space="preserve">flowsheet </w:t>
      </w:r>
      <w:r w:rsidR="006E38F4" w:rsidRPr="004903A1">
        <w:rPr>
          <w:lang w:val="en-GB"/>
        </w:rPr>
        <w:t>optimisation studies</w:t>
      </w:r>
      <w:r w:rsidR="00DC2E0F" w:rsidRPr="004903A1">
        <w:rPr>
          <w:lang w:val="en-GB"/>
        </w:rPr>
        <w:t xml:space="preserve"> from brute-force </w:t>
      </w:r>
      <w:r w:rsidR="00DC2E0F" w:rsidRPr="00EB6B2F">
        <w:rPr>
          <w:lang w:val="en-GB"/>
        </w:rPr>
        <w:fldChar w:fldCharType="begin" w:fldLock="1"/>
      </w:r>
      <w:r w:rsidR="00CD3EF3">
        <w:rPr>
          <w:lang w:val="en-GB"/>
        </w:rPr>
        <w:instrText>ADDIN CSL_CITATION {"citationItems":[{"id":"ITEM-1","itemData":{"DOI":"10.3303/CET1974142","author":[{"dropping-particle":"","family":"Maschietti","given":"M","non-dropping-particle":"","parse-names":false,"suffix":""}],"container-title":"Chemical Engineering Transactions","id":"ITEM-1","issued":{"date-parts":[["2019"]]},"page":"847-852","title":"Effect of the Number of Stages and Feed Composition on Offshore Oil and Gas Separation Train","type":"article-journal","volume":"74"},"uris":["http://www.mendeley.com/documents/?uuid=97a02c01-8f50-4eb1-b7ca-21bfcd6888f3"]}],"mendeley":{"formattedCitation":"[34]","plainTextFormattedCitation":"[34]","previouslyFormattedCitation":"[33]"},"properties":{"noteIndex":0},"schema":"https://github.com/citation-style-language/schema/raw/master/csl-citation.json"}</w:instrText>
      </w:r>
      <w:r w:rsidR="00DC2E0F" w:rsidRPr="00EB6B2F">
        <w:rPr>
          <w:lang w:val="en-GB"/>
        </w:rPr>
        <w:fldChar w:fldCharType="separate"/>
      </w:r>
      <w:r w:rsidR="00CD3EF3" w:rsidRPr="00CD3EF3">
        <w:rPr>
          <w:noProof/>
          <w:lang w:val="en-GB"/>
        </w:rPr>
        <w:t>[34]</w:t>
      </w:r>
      <w:r w:rsidR="00DC2E0F" w:rsidRPr="00EB6B2F">
        <w:rPr>
          <w:lang w:val="en-GB"/>
        </w:rPr>
        <w:fldChar w:fldCharType="end"/>
      </w:r>
      <w:r w:rsidR="00DC2E0F" w:rsidRPr="004903A1">
        <w:rPr>
          <w:lang w:val="en-GB"/>
        </w:rPr>
        <w:t xml:space="preserve"> to evolutionary algorithms</w:t>
      </w:r>
      <w:r w:rsidR="00C2791D" w:rsidRPr="004903A1">
        <w:rPr>
          <w:lang w:val="en-GB"/>
        </w:rPr>
        <w:t>,</w:t>
      </w:r>
      <w:r w:rsidR="00DC2E0F" w:rsidRPr="004903A1">
        <w:rPr>
          <w:lang w:val="en-GB"/>
        </w:rPr>
        <w:t xml:space="preserve"> which require</w:t>
      </w:r>
      <w:r w:rsidR="006E38F4" w:rsidRPr="004903A1">
        <w:rPr>
          <w:lang w:val="en-GB"/>
        </w:rPr>
        <w:t xml:space="preserve"> a high number of flowsheet evaluations</w:t>
      </w:r>
      <w:r w:rsidR="00DC2E0F" w:rsidRPr="004903A1">
        <w:rPr>
          <w:lang w:val="en-GB"/>
        </w:rPr>
        <w:t xml:space="preserve"> from 1,000-100,000 flowsheet evaluations</w:t>
      </w:r>
      <w:r w:rsidR="006E38F4" w:rsidRPr="004903A1">
        <w:rPr>
          <w:lang w:val="en-GB"/>
        </w:rPr>
        <w:t xml:space="preserve"> </w:t>
      </w:r>
      <w:r w:rsidR="00653B88" w:rsidRPr="004903A1">
        <w:rPr>
          <w:lang w:val="en-GB"/>
        </w:rPr>
        <w:t xml:space="preserve">often </w:t>
      </w:r>
      <w:r w:rsidR="006E38F4" w:rsidRPr="004903A1">
        <w:rPr>
          <w:lang w:val="en-GB"/>
        </w:rPr>
        <w:t xml:space="preserve">taking </w:t>
      </w:r>
      <w:r w:rsidR="00653B88" w:rsidRPr="004903A1">
        <w:rPr>
          <w:lang w:val="en-GB"/>
        </w:rPr>
        <w:t xml:space="preserve">excessive </w:t>
      </w:r>
      <w:r w:rsidR="006E38F4" w:rsidRPr="004903A1">
        <w:rPr>
          <w:lang w:val="en-GB"/>
        </w:rPr>
        <w:t xml:space="preserve">time to converge </w:t>
      </w:r>
      <w:r w:rsidR="006E38F4" w:rsidRPr="00EB6B2F">
        <w:rPr>
          <w:lang w:val="en-GB"/>
        </w:rPr>
        <w:fldChar w:fldCharType="begin" w:fldLock="1"/>
      </w:r>
      <w:r w:rsidR="00CD3EF3">
        <w:rPr>
          <w:lang w:val="en-GB"/>
        </w:rPr>
        <w:instrText>ADDIN CSL_CITATION {"citationItems":[{"id":"ITEM-1","itemData":{"DOI":"10.1021/acs.energyfuels.0c04284","ISSN":"15205029","abstract":"The optimization of an oil and gas separation plant operating revenue has been performed for different characteristic reservoir fluid types (gas condensate, volatile oil, and black oil) using an evolutionary algorithm. A process simulation model mimicking a typical plant has been used as a black-box model and optimized with respect to nine design variables using the covariance matrix adaptation evolution strategy (CMA-ES) algorithm. The plant studied has three separation stages, including gas recompression for each stage as well as a final gas boosting step before export. Each compression stage includes gas cooling and partial condensation upstream compressors. All condensate streams from the recompression system are recycled back into the separation system for increased liquid recovery. The results indicate the following common optimal settings among others: the first-stage temperature is optimal at the high bound, the third-stage temperature is optimal at the low bound, the temperature of the gas from the scrubber receiving gas from the middle stage separator is optimal at the lower bound. Some of the settings are different between the three fluids investigated, but with a clear trend among the fluids. One example is the optimal middle-stage separator pressure, which increases with decreasing gas-oil ratio of the fluid. Benchmarking the optimization potential indicates that an increased operating revenue of close to 1% may be realized for the gas condensate and the volatile oil, whereas the optimization potential is less for a black oil fluid type. It is also noted that this optimization may come at a significant penalty in terms of the energy required, especially for the volatile oil case.","author":[{"dropping-particle":"","family":"Olsen","given":"Erik R.","non-dropping-particle":"","parse-names":false,"suffix":""},{"dropping-particle":"","family":"Hooghoudt","given":"Jan Otto J-O.","non-dropping-particle":"","parse-names":false,"suffix":""},{"dropping-particle":"","family":"Maschietti","given":"Marco","non-dropping-particle":"","parse-names":false,"suffix":""},{"dropping-particle":"","family":"Andreasen","given":"Anders","non-dropping-particle":"","parse-names":false,"suffix":""}],"container-title":"Energy Fuels","id":"ITEM-1","issue":"6","issued":{"date-parts":[["2021","3","18"]]},"page":"5392–-5406","publisher":"American Chemical Society","title":"Optimization of an Oil and Gas Separation Plant for Different Reservoir Fluids using an Evolutionary Algorithm","type":"article-journal","volume":"35"},"uris":["http://www.mendeley.com/documents/?uuid=52205413-43a9-4a85-9df9-7ac3515d7f37"]}],"mendeley":{"formattedCitation":"[27]","plainTextFormattedCitation":"[27]","previouslyFormattedCitation":"[26]"},"properties":{"noteIndex":0},"schema":"https://github.com/citation-style-language/schema/raw/master/csl-citation.json"}</w:instrText>
      </w:r>
      <w:r w:rsidR="006E38F4" w:rsidRPr="00EB6B2F">
        <w:rPr>
          <w:lang w:val="en-GB"/>
        </w:rPr>
        <w:fldChar w:fldCharType="separate"/>
      </w:r>
      <w:r w:rsidR="00CD3EF3" w:rsidRPr="00CD3EF3">
        <w:rPr>
          <w:noProof/>
          <w:lang w:val="en-GB"/>
        </w:rPr>
        <w:t>[27]</w:t>
      </w:r>
      <w:r w:rsidR="006E38F4"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{"citationItems":[{"id":"ITEM-1","itemData":{"author":[{"dropping-particle":"","family":"Kim","given":"Ik Hyun","non-dropping-particle":"","parse-names":false,"suffix":""},{"dropping-particle":"","family":"Dan","given":"Seungkyu","non-dropping-particle":"","parse-names":false,"suffix":""},{"dropping-particle":"","family":"Kim","given":"Hosoo","non-dropping-particle":"","parse-names":false,"suffix":""},{"dropping-particle":"","family":"Rim","given":"Hung Rae","non-dropping-particle":"","parse-names":false,"suffix":""},{"dropping-particle":"","family":"Lee","given":"Jong Min","non-dropping-particle":"","parse-names":false,"suffix":""},{"dropping-particle":"","family":"Yoon","given":"En Sup","non-dropping-particle":"","parse-names":false,"suffix":""}],"container-title":"Industrial \\&amp; Engineering Chemistry Research","id":"ITEM-1","issue":"21","issued":{"date-parts":[["2014"]]},"page":"8810-–8820","publisher":"American Chemical Society","title":"Simulation-Based Optimization of Multistage Separation Process in Offshore Oil and Gas Production Facilities","type":"article-journal","volume":"53"},"uris":["http://www.mendeley.com/documents/?uuid=bc785d38-c5bf-42cf-9d77-4baf035705a6"]}],"mendeley":{"formattedCitation":"[35]","plainTextFormattedCitation":"[35]","previouslyFormattedCitation":"[34]"},"properties":{"noteIndex":0},"schema":"https://github.com/citation-style-language/schema/raw/master/csl-citation.json"}</w:instrText>
      </w:r>
      <w:r w:rsidR="00DC2E0F" w:rsidRPr="00EB6B2F">
        <w:rPr>
          <w:lang w:val="en-GB"/>
        </w:rPr>
        <w:fldChar w:fldCharType="separate"/>
      </w:r>
      <w:r w:rsidR="00CD3EF3" w:rsidRPr="00CD3EF3">
        <w:rPr>
          <w:noProof/>
          <w:lang w:val="en-GB"/>
        </w:rPr>
        <w:t>[35]</w:t>
      </w:r>
      <w:r w:rsidR="00DC2E0F" w:rsidRPr="00EB6B2F">
        <w:rPr>
          <w:lang w:val="en-GB"/>
        </w:rPr>
        <w:fldChar w:fldCharType="end"/>
      </w:r>
      <w:r w:rsidR="004903A1" w:rsidRPr="004903A1">
        <w:rPr>
          <w:lang w:val="en-GB"/>
        </w:rPr>
        <w:t xml:space="preserve"> </w:t>
      </w:r>
      <w:r w:rsidR="00DC2E0F" w:rsidRPr="00EB6B2F">
        <w:rPr>
          <w:lang w:val="en-GB"/>
        </w:rPr>
        <w:fldChar w:fldCharType="begin" w:fldLock="1"/>
      </w:r>
      <w:r w:rsidR="00CD3EF3">
        <w:rPr>
          <w:lang w:val="en-GB"/>
        </w:rPr>
        <w:instrText>ADDIN CSL_CITATION {"citationItems":[{"id":"ITEM-1","itemData":{"DOI":"10.1080/00986445.2013.793676","author":[{"dropping-particle":"","family":"Ghaedi","given":"Mojtaba","non-dropping-particle":"","parse-names":false,"suffix":""},{"dropping-particle":"","family":"Ebrahimi","given":"Ali Nejad","non-dropping-particle":"","parse-names":false,"suffix":""},{"dropping-particle":"","family":"Pishvaie","given":"Mahmoud Reza","non-dropping-particle":"","parse-names":false,"suffix":""}],"container-title":"Chemical Engineering Communications","id":"ITEM-1","issue":"7","issued":{"date-parts":[["2014"]]},"page":"926-938","title":"Application of genetic algorithm for optimization of separator pressures in multistage production units","type":"article-journal","volume":"201"},"uris":["http://www.mendeley.com/documents/?uuid=ffb35bab-942e-4818-b295-80a822c2ba75"]}],"mendeley":{"formattedCitation":"[36]","plainTextFormattedCitation":"[36]","previouslyFormattedCitation":"[35]"},"properties":{"noteIndex":0},"schema":"https://github.com/citation-style-language/schema/raw/master/csl-citation.json"}</w:instrText>
      </w:r>
      <w:r w:rsidR="00DC2E0F" w:rsidRPr="00EB6B2F">
        <w:rPr>
          <w:lang w:val="en-GB"/>
        </w:rPr>
        <w:fldChar w:fldCharType="separate"/>
      </w:r>
      <w:r w:rsidR="00CD3EF3" w:rsidRPr="00CD3EF3">
        <w:rPr>
          <w:noProof/>
          <w:lang w:val="en-GB"/>
        </w:rPr>
        <w:t>[36]</w:t>
      </w:r>
      <w:r w:rsidR="00DC2E0F" w:rsidRPr="00EB6B2F">
        <w:rPr>
          <w:lang w:val="en-GB"/>
        </w:rPr>
        <w:fldChar w:fldCharType="end"/>
      </w:r>
      <w:r w:rsidR="006E38F4" w:rsidRPr="004903A1">
        <w:rPr>
          <w:lang w:val="en-GB"/>
        </w:rPr>
        <w:t>. Such studies may need long running times</w:t>
      </w:r>
      <w:r w:rsidR="007464A4" w:rsidRPr="004903A1">
        <w:rPr>
          <w:lang w:val="en-GB"/>
        </w:rPr>
        <w:t xml:space="preserve"> </w:t>
      </w:r>
      <w:r w:rsidR="006E38F4" w:rsidRPr="004903A1">
        <w:rPr>
          <w:lang w:val="en-GB"/>
        </w:rPr>
        <w:t xml:space="preserve">and </w:t>
      </w:r>
      <w:r w:rsidR="00407F96" w:rsidRPr="004903A1">
        <w:rPr>
          <w:lang w:val="en-GB"/>
        </w:rPr>
        <w:t>would otherwise</w:t>
      </w:r>
      <w:r w:rsidR="006E38F4" w:rsidRPr="004903A1">
        <w:rPr>
          <w:lang w:val="en-GB"/>
        </w:rPr>
        <w:t xml:space="preserve"> utilise a substantial amount of an available license pool, limiting other work. </w:t>
      </w:r>
    </w:p>
    <w:p w14:paraId="04253518" w14:textId="165E1F11" w:rsidR="00875C39" w:rsidRPr="004903A1" w:rsidRDefault="00875C39" w:rsidP="00F42C63">
      <w:pPr>
        <w:pStyle w:val="PPBodyMainText"/>
        <w:ind w:firstLine="0"/>
        <w:rPr>
          <w:lang w:val="en-GB"/>
        </w:rPr>
      </w:pPr>
      <w:r w:rsidRPr="004903A1">
        <w:rPr>
          <w:lang w:val="en-GB"/>
        </w:rPr>
        <w:t xml:space="preserve">Compared to the commercial </w:t>
      </w:r>
      <w:proofErr w:type="gramStart"/>
      <w:r w:rsidRPr="004903A1">
        <w:rPr>
          <w:lang w:val="en-GB"/>
        </w:rPr>
        <w:t>counter-part</w:t>
      </w:r>
      <w:proofErr w:type="gramEnd"/>
      <w:r w:rsidR="004903A1" w:rsidRPr="004903A1">
        <w:rPr>
          <w:lang w:val="en-GB"/>
        </w:rPr>
        <w:t>,</w:t>
      </w:r>
      <w:r w:rsidRPr="004903A1">
        <w:rPr>
          <w:lang w:val="en-GB"/>
        </w:rPr>
        <w:t xml:space="preserve"> DWSIM only solved 91% of the simulation cases in the defined parametric study. The remaining cases were un-converged, thus leaving room for some future improvement. As a side</w:t>
      </w:r>
      <w:ins w:id="437" w:author="Anders Andreasen" w:date="2022-01-15T13:21:00Z">
        <w:r w:rsidR="006F4172">
          <w:rPr>
            <w:lang w:val="en-GB"/>
          </w:rPr>
          <w:t xml:space="preserve"> note and not presented in more detail,</w:t>
        </w:r>
      </w:ins>
      <w:del w:id="438" w:author="Anders Andreasen" w:date="2022-01-15T13:21:00Z">
        <w:r w:rsidRPr="004903A1" w:rsidDel="006F4172">
          <w:rPr>
            <w:lang w:val="en-GB"/>
          </w:rPr>
          <w:delText xml:space="preserve"> note,</w:delText>
        </w:r>
      </w:del>
      <w:r w:rsidRPr="004903A1">
        <w:rPr>
          <w:lang w:val="en-GB"/>
        </w:rPr>
        <w:t xml:space="preserve"> a legacy external FORTRAN dynamic linked library developed by late Prof. Michelsen implementing a flash algorithm </w:t>
      </w:r>
      <w:r w:rsidR="00344894" w:rsidRPr="00EB6B2F">
        <w:rPr>
          <w:lang w:val="en-GB"/>
        </w:rPr>
        <w:fldChar w:fldCharType="begin" w:fldLock="1"/>
      </w:r>
      <w:r w:rsidR="00CD3EF3">
        <w:rPr>
          <w:lang w:val="en-GB"/>
        </w:rPr>
        <w:instrText>ADDIN CSL_CITATION {"citationItems":[{"id":"ITEM-1","itemData":{"DOI":"10.1016/0378-3812(82)85001-2","ISSN":"0378-3812","abstract":"Stability analysis is suggested as a preliminary step in isothermal flash calculations, and a number of numerical methods for stability analysis based on Gibbs' tangent plane criterion are described. These methods, which are applicable for both single phase and multiphase systems, are developed mainly for Equation of State calculations using a single model for all fluid phases. Special adaptions ensuring convergence in critical regions are discussed. © 1982.","author":[{"dropping-particle":"","family":"Michelsen","given":"Michael L.","non-dropping-particle":"","parse-names":false,"suffix":""}],"container-title":"Fluid Phase Equilibria","id":"ITEM-1","issue":"1","issued":{"date-parts":[["1982","12","1"]]},"page":"1-19","publisher":"Elsevier","title":"The isothermal flash problem. Part I. Stability","type":"article-journal","volume":"9"},"uris":["http://www.mendeley.com/documents/?uuid=ae83c360-960d-3693-a475-80a71f6ccd39"]},{"id":"ITEM-2","itemData":{"abstract":"Michelsen, M.L., 1982. The isothermal flash problem. Part II. Phase-split calculation. Ffuid Phase Equilibria, 9: 21-40.","author":[{"dropping-particle":"","family":"Michelsen","given":"Michael L","non-dropping-particle":"","parse-names":false,"suffix":""}],"container-title":"Fluid Phase Equilibria","id":"ITEM-2","issued":{"date-parts":[["1982"]]},"page":"21-40","title":"THE ISOTHERMAL FLASH PROBLEM. PART II. PHASE-SPLIT CALCULATION","type":"article-journal","volume":"9"},"uris":["http://www.mendeley.com/documents/?uuid=c28dd93b-5969-383a-b748-95ff31689e05"]},{"id":"ITEM-3","itemData":{"ISBN":"8798996134","ISSN":"14337851","abstract":"With this book the authors provide a solid framework for developing efficient and robust algorithms for calculation of phase equilibrium of non-ideal mixtures as related to the design and operation of complex processes in the chemical and petroleum industry. Starting from classical thermodynamics, the reader is introduced to the various steps involved in calculating thermodynamic properties and their implication in state of the art phase equilibrium calculation methods, all in a clear and well organized succession. The material presented in this book is suitable for advanced graduate-level courses. It will also be an essential reference in the industry for scientific and engineering development of efficient computational tools for multicomponent multiphase mixtures.","author":[{"dropping-particle":"","family":"Mollerup","given":"Jørgen","non-dropping-particle":"","parse-names":false,"suffix":""},{"dropping-particle":"","family":"Michelsen","given":"M L","non-dropping-particle":"","parse-names":false,"suffix":""}],"container-title":"Tie-Line Publications","edition":"2","id":"ITEM-3","issued":{"date-parts":[["2007"]]},"number-of-pages":"1-382","publisher":"Tie-Line Publications","title":"Thermodynamic Models: Fundamentals &amp; Computational Aspects","type":"book"},"uris":["http://www.mendeley.com/documents/?uuid=96f73afb-f595-37e6-8449-e157cf8b8e0b"]}],"mendeley":{"formattedCitation":"[37]–[39]","plainTextFormattedCitation":"[37]–[39]","previouslyFormattedCitation":"[36]–[38]"},"properties":{"noteIndex":0},"schema":"https://github.com/citation-style-language/schema/raw/master/csl-citation.json"}</w:instrText>
      </w:r>
      <w:r w:rsidR="00344894" w:rsidRPr="00EB6B2F">
        <w:rPr>
          <w:lang w:val="en-GB"/>
        </w:rPr>
        <w:fldChar w:fldCharType="separate"/>
      </w:r>
      <w:r w:rsidR="00CD3EF3" w:rsidRPr="00CD3EF3">
        <w:rPr>
          <w:noProof/>
          <w:lang w:val="en-GB"/>
        </w:rPr>
        <w:t>[37]–[39]</w:t>
      </w:r>
      <w:r w:rsidR="00344894" w:rsidRPr="00EB6B2F">
        <w:rPr>
          <w:lang w:val="en-GB"/>
        </w:rPr>
        <w:fldChar w:fldCharType="end"/>
      </w:r>
      <w:r w:rsidR="00344894" w:rsidRPr="004903A1">
        <w:rPr>
          <w:lang w:val="en-GB"/>
        </w:rPr>
        <w:t xml:space="preserve"> </w:t>
      </w:r>
      <w:r w:rsidRPr="004903A1">
        <w:rPr>
          <w:lang w:val="en-GB"/>
        </w:rPr>
        <w:t>using the Peng-Robinson equation of state was used as an alternative to the built-in flash algorithm in DWSIM, but only for calculating the phase split/compositions. It is interesting to note that all 100 cases solved using Michelsen’s algorithm plugged into DWSIM. While not a direct proof</w:t>
      </w:r>
      <w:r w:rsidR="00653B88" w:rsidRPr="004903A1">
        <w:rPr>
          <w:lang w:val="en-GB"/>
        </w:rPr>
        <w:t>,</w:t>
      </w:r>
      <w:r w:rsidRPr="004903A1">
        <w:rPr>
          <w:lang w:val="en-GB"/>
        </w:rPr>
        <w:t xml:space="preserve"> at least this indicates that the problem does not reside in the general flowsheet solver for converging the mass and energy balances but could be related to a slight instability in the calculated phase splits.  This should be investigated in more detail. </w:t>
      </w:r>
    </w:p>
    <w:p w14:paraId="01F374F0" w14:textId="77777777" w:rsidR="00875C39" w:rsidRPr="004903A1" w:rsidRDefault="00875C39" w:rsidP="00F42C63">
      <w:pPr>
        <w:pStyle w:val="PPBodyMainText"/>
        <w:ind w:firstLine="0"/>
        <w:rPr>
          <w:lang w:val="en-GB"/>
        </w:rPr>
      </w:pPr>
    </w:p>
    <w:p w14:paraId="6BD1FD23" w14:textId="0B022BD2" w:rsidR="00A46E55" w:rsidRPr="004903A1" w:rsidRDefault="00A46E55" w:rsidP="00F42C63">
      <w:pPr>
        <w:pStyle w:val="PPHeading"/>
        <w:spacing w:before="120"/>
        <w:rPr>
          <w:lang w:val="en-GB"/>
        </w:rPr>
      </w:pPr>
      <w:r w:rsidRPr="004903A1">
        <w:rPr>
          <w:lang w:val="en-GB"/>
        </w:rPr>
        <w:t>Acknowledgement</w:t>
      </w:r>
    </w:p>
    <w:p w14:paraId="17B8DF30" w14:textId="732E19E4" w:rsidR="00A46E55" w:rsidRPr="004903A1" w:rsidRDefault="006E38F4" w:rsidP="00F978A0">
      <w:pPr>
        <w:pStyle w:val="PPBodyMainText"/>
        <w:ind w:firstLine="0"/>
        <w:rPr>
          <w:lang w:val="en-GB"/>
        </w:rPr>
      </w:pPr>
      <w:r w:rsidRPr="004903A1">
        <w:rPr>
          <w:lang w:val="en-GB"/>
        </w:rPr>
        <w:t>Language secretary Susanne Tolstrup, Process &amp; Technical Safety Department, Ramboll Energy, Field Development is acknowledged for proof-reading this manuscript.</w:t>
      </w:r>
    </w:p>
    <w:p w14:paraId="4AA432C5" w14:textId="183C7B9F" w:rsidR="008B6EB9" w:rsidRPr="004903A1" w:rsidRDefault="008B6EB9" w:rsidP="00F978A0">
      <w:pPr>
        <w:pStyle w:val="PPBodyMainText"/>
        <w:ind w:firstLine="0"/>
        <w:rPr>
          <w:lang w:val="en-GB"/>
        </w:rPr>
      </w:pPr>
    </w:p>
    <w:p w14:paraId="635F443F" w14:textId="371A171C" w:rsidR="008B6EB9" w:rsidRPr="004903A1" w:rsidRDefault="008B6EB9" w:rsidP="008B6EB9">
      <w:pPr>
        <w:pStyle w:val="PPHeading"/>
        <w:rPr>
          <w:lang w:val="en-GB"/>
        </w:rPr>
      </w:pPr>
      <w:r w:rsidRPr="004903A1">
        <w:rPr>
          <w:lang w:val="en-GB"/>
        </w:rPr>
        <w:t>Supplementary information</w:t>
      </w:r>
    </w:p>
    <w:p w14:paraId="217848BA" w14:textId="51F57478" w:rsidR="008B6EB9" w:rsidRPr="004903A1" w:rsidRDefault="008B6EB9" w:rsidP="008B6EB9">
      <w:pPr>
        <w:pStyle w:val="PPBodyMainText"/>
        <w:ind w:firstLine="0"/>
        <w:rPr>
          <w:lang w:val="en-GB"/>
        </w:rPr>
      </w:pPr>
      <w:r w:rsidRPr="004903A1">
        <w:rPr>
          <w:lang w:val="en-GB"/>
        </w:rPr>
        <w:t>The simulation files and scripts</w:t>
      </w:r>
      <w:r w:rsidR="004903A1" w:rsidRPr="004903A1">
        <w:rPr>
          <w:lang w:val="en-GB"/>
        </w:rPr>
        <w:t>,</w:t>
      </w:r>
      <w:r w:rsidRPr="004903A1">
        <w:rPr>
          <w:lang w:val="en-GB"/>
        </w:rPr>
        <w:t xml:space="preserve"> which </w:t>
      </w:r>
      <w:r w:rsidR="004903A1" w:rsidRPr="004903A1">
        <w:rPr>
          <w:lang w:val="en-GB"/>
        </w:rPr>
        <w:t xml:space="preserve">have </w:t>
      </w:r>
      <w:r w:rsidRPr="004903A1">
        <w:rPr>
          <w:lang w:val="en-GB"/>
        </w:rPr>
        <w:t>formed the basis of the present paper</w:t>
      </w:r>
      <w:r w:rsidR="004903A1" w:rsidRPr="004903A1">
        <w:rPr>
          <w:lang w:val="en-GB"/>
        </w:rPr>
        <w:t>,</w:t>
      </w:r>
      <w:r w:rsidRPr="004903A1">
        <w:rPr>
          <w:lang w:val="en-GB"/>
        </w:rPr>
        <w:t xml:space="preserve"> are publicly available on GitHub</w:t>
      </w:r>
      <w:ins w:id="439" w:author="Anders Andreasen" w:date="2022-01-15T13:47:00Z">
        <w:r w:rsidR="00F55381">
          <w:rPr>
            <w:lang w:val="en-GB"/>
          </w:rPr>
          <w:t xml:space="preserve"> </w:t>
        </w:r>
        <w:r w:rsidR="00F55381">
          <w:rPr>
            <w:lang w:val="en-GB"/>
          </w:rPr>
          <w:lastRenderedPageBreak/>
          <w:t xml:space="preserve">as well as the random </w:t>
        </w:r>
      </w:ins>
      <w:ins w:id="440" w:author="Anders Andreasen" w:date="2022-01-15T13:48:00Z">
        <w:r w:rsidR="00F55381">
          <w:rPr>
            <w:lang w:val="en-GB"/>
          </w:rPr>
          <w:t>computer experiment design and the sample simulation output</w:t>
        </w:r>
      </w:ins>
      <w:r w:rsidRPr="004903A1">
        <w:rPr>
          <w:lang w:val="en-GB"/>
        </w:rPr>
        <w:t xml:space="preserve">: </w:t>
      </w:r>
    </w:p>
    <w:p w14:paraId="1A45FBEF" w14:textId="77777777" w:rsidR="008B6EB9" w:rsidRPr="004903A1" w:rsidRDefault="008B6EB9" w:rsidP="008B6EB9">
      <w:pPr>
        <w:pStyle w:val="PPBodyMainText"/>
        <w:ind w:firstLine="0"/>
        <w:rPr>
          <w:lang w:val="en-GB"/>
        </w:rPr>
      </w:pPr>
    </w:p>
    <w:p w14:paraId="7EF56EBA" w14:textId="1ECCB84A" w:rsidR="008B6EB9" w:rsidRPr="004903A1" w:rsidRDefault="008B6EB9" w:rsidP="008B6EB9">
      <w:pPr>
        <w:pStyle w:val="PPBodyMainText"/>
        <w:ind w:firstLine="0"/>
        <w:rPr>
          <w:lang w:val="en-GB"/>
        </w:rPr>
      </w:pPr>
      <w:r w:rsidRPr="004903A1">
        <w:rPr>
          <w:lang w:val="en-GB"/>
        </w:rPr>
        <w:t xml:space="preserve">https://github.com/andr1976/dwsim-paper </w:t>
      </w:r>
    </w:p>
    <w:p w14:paraId="58B6C350" w14:textId="5A9B2136" w:rsidR="004D568E" w:rsidRDefault="004D568E" w:rsidP="00F978A0">
      <w:pPr>
        <w:pStyle w:val="PPBodyMainText"/>
        <w:ind w:firstLine="0"/>
        <w:rPr>
          <w:ins w:id="441" w:author="Anders Andreasen" w:date="2022-01-15T13:02:00Z"/>
          <w:lang w:val="en-GB"/>
        </w:rPr>
      </w:pPr>
    </w:p>
    <w:p w14:paraId="0C55E9E4" w14:textId="7B71128F" w:rsidR="00494FE8" w:rsidRDefault="00494FE8" w:rsidP="00494FE8">
      <w:pPr>
        <w:pStyle w:val="PPHeading"/>
        <w:rPr>
          <w:ins w:id="442" w:author="Anders Andreasen" w:date="2022-01-15T13:02:00Z"/>
        </w:rPr>
        <w:pPrChange w:id="443" w:author="Anders Andreasen" w:date="2022-01-15T13:02:00Z">
          <w:pPr>
            <w:pStyle w:val="PPBodyMainText"/>
            <w:ind w:firstLine="0"/>
          </w:pPr>
        </w:pPrChange>
      </w:pPr>
      <w:ins w:id="444" w:author="Anders Andreasen" w:date="2022-01-15T13:02:00Z">
        <w:r>
          <w:t>Symbols</w:t>
        </w:r>
      </w:ins>
    </w:p>
    <w:p w14:paraId="6190C8EE" w14:textId="52B98A1B" w:rsidR="00494FE8" w:rsidRDefault="00494FE8" w:rsidP="00F978A0">
      <w:pPr>
        <w:pStyle w:val="PPBodyMainText"/>
        <w:ind w:firstLine="0"/>
        <w:rPr>
          <w:ins w:id="445" w:author="Anders Andreasen" w:date="2022-01-15T13:06:00Z"/>
          <w:lang w:val="en-GB"/>
        </w:rPr>
      </w:pPr>
      <w:ins w:id="446" w:author="Anders Andreasen" w:date="2022-01-15T13:06:00Z">
        <w:r>
          <w:rPr>
            <w:lang w:val="en-GB"/>
          </w:rPr>
          <w:t>P</w:t>
        </w:r>
        <w:r>
          <w:rPr>
            <w:vertAlign w:val="subscript"/>
            <w:lang w:val="en-GB"/>
          </w:rPr>
          <w:t>i</w:t>
        </w:r>
        <w:r>
          <w:rPr>
            <w:vertAlign w:val="subscript"/>
            <w:lang w:val="en-GB"/>
          </w:rPr>
          <w:tab/>
        </w:r>
        <w:r>
          <w:rPr>
            <w:vertAlign w:val="subscript"/>
            <w:lang w:val="en-GB"/>
          </w:rPr>
          <w:tab/>
        </w:r>
        <w:r>
          <w:t xml:space="preserve">Pressure in unit operation </w:t>
        </w:r>
        <w:proofErr w:type="spellStart"/>
        <w:r w:rsidRPr="00494FE8">
          <w:rPr>
            <w:i/>
            <w:iCs/>
            <w:rPrChange w:id="447" w:author="Anders Andreasen" w:date="2022-01-15T13:06:00Z">
              <w:rPr/>
            </w:rPrChange>
          </w:rPr>
          <w:t>i</w:t>
        </w:r>
        <w:proofErr w:type="spellEnd"/>
      </w:ins>
    </w:p>
    <w:p w14:paraId="7633F6B3" w14:textId="569F9F6F" w:rsidR="00494FE8" w:rsidRDefault="00494FE8" w:rsidP="00F978A0">
      <w:pPr>
        <w:pStyle w:val="PPBodyMainText"/>
        <w:ind w:firstLine="0"/>
        <w:rPr>
          <w:ins w:id="448" w:author="Anders Andreasen" w:date="2022-01-15T13:06:00Z"/>
          <w:lang w:val="en-GB"/>
        </w:rPr>
      </w:pPr>
      <w:ins w:id="449" w:author="Anders Andreasen" w:date="2022-01-15T13:04:00Z">
        <w:r>
          <w:rPr>
            <w:lang w:val="en-GB"/>
          </w:rPr>
          <w:t>P</w:t>
        </w:r>
        <w:r w:rsidRPr="004903A1">
          <w:rPr>
            <w:vertAlign w:val="subscript"/>
            <w:lang w:val="en-GB"/>
          </w:rPr>
          <w:t>c</w:t>
        </w:r>
        <w:r>
          <w:rPr>
            <w:vertAlign w:val="subscript"/>
            <w:lang w:val="en-GB"/>
          </w:rPr>
          <w:tab/>
        </w:r>
        <w:r>
          <w:rPr>
            <w:vertAlign w:val="subscript"/>
            <w:lang w:val="en-GB"/>
          </w:rPr>
          <w:tab/>
        </w:r>
        <w:r w:rsidRPr="008E71E2">
          <w:t>Criti</w:t>
        </w:r>
        <w:r>
          <w:t>cal</w:t>
        </w:r>
        <w:r w:rsidRPr="008E71E2">
          <w:t xml:space="preserve"> </w:t>
        </w:r>
        <w:r>
          <w:rPr>
            <w:lang w:val="en-GB"/>
          </w:rPr>
          <w:t>pressure</w:t>
        </w:r>
      </w:ins>
    </w:p>
    <w:p w14:paraId="44B4404A" w14:textId="0A926487" w:rsidR="00494FE8" w:rsidRDefault="00494FE8" w:rsidP="00F978A0">
      <w:pPr>
        <w:pStyle w:val="PPBodyMainText"/>
        <w:ind w:firstLine="0"/>
        <w:rPr>
          <w:ins w:id="450" w:author="Anders Andreasen" w:date="2022-01-15T13:04:00Z"/>
          <w:lang w:val="en-GB"/>
        </w:rPr>
      </w:pPr>
      <w:proofErr w:type="spellStart"/>
      <w:ins w:id="451" w:author="Anders Andreasen" w:date="2022-01-15T13:06:00Z">
        <w:r>
          <w:rPr>
            <w:lang w:val="en-GB"/>
          </w:rPr>
          <w:t>T</w:t>
        </w:r>
        <w:r>
          <w:rPr>
            <w:vertAlign w:val="subscript"/>
            <w:lang w:val="en-GB"/>
          </w:rPr>
          <w:t>i</w:t>
        </w:r>
        <w:proofErr w:type="spellEnd"/>
        <w:r>
          <w:rPr>
            <w:vertAlign w:val="subscript"/>
            <w:lang w:val="en-GB"/>
          </w:rPr>
          <w:tab/>
        </w:r>
        <w:r>
          <w:rPr>
            <w:vertAlign w:val="subscript"/>
            <w:lang w:val="en-GB"/>
          </w:rPr>
          <w:tab/>
        </w:r>
        <w:r>
          <w:t xml:space="preserve">Pressure in unit operation </w:t>
        </w:r>
        <w:proofErr w:type="spellStart"/>
        <w:r w:rsidRPr="008E71E2">
          <w:rPr>
            <w:i/>
            <w:iCs/>
          </w:rPr>
          <w:t>i</w:t>
        </w:r>
      </w:ins>
      <w:proofErr w:type="spellEnd"/>
    </w:p>
    <w:p w14:paraId="3BE1E532" w14:textId="59D5B2AA" w:rsidR="00494FE8" w:rsidRDefault="00494FE8" w:rsidP="00F978A0">
      <w:pPr>
        <w:pStyle w:val="PPBodyMainText"/>
        <w:ind w:firstLine="0"/>
        <w:rPr>
          <w:ins w:id="452" w:author="Anders Andreasen" w:date="2022-01-15T13:03:00Z"/>
        </w:rPr>
      </w:pPr>
      <w:ins w:id="453" w:author="Anders Andreasen" w:date="2022-01-15T13:03:00Z">
        <w:r w:rsidRPr="004903A1">
          <w:rPr>
            <w:lang w:val="en-GB"/>
          </w:rPr>
          <w:t>T</w:t>
        </w:r>
        <w:r w:rsidRPr="004903A1">
          <w:rPr>
            <w:vertAlign w:val="subscript"/>
            <w:lang w:val="en-GB"/>
          </w:rPr>
          <w:t>c</w:t>
        </w:r>
        <w:r>
          <w:rPr>
            <w:vertAlign w:val="subscript"/>
            <w:lang w:val="en-GB"/>
          </w:rPr>
          <w:tab/>
        </w:r>
        <w:r w:rsidRPr="00494FE8">
          <w:rPr>
            <w:rPrChange w:id="454" w:author="Anders Andreasen" w:date="2022-01-15T13:03:00Z">
              <w:rPr>
                <w:vertAlign w:val="subscript"/>
                <w:lang w:val="en-GB"/>
              </w:rPr>
            </w:rPrChange>
          </w:rPr>
          <w:tab/>
          <w:t xml:space="preserve">Critical </w:t>
        </w:r>
        <w:r>
          <w:t>temperature</w:t>
        </w:r>
      </w:ins>
    </w:p>
    <w:p w14:paraId="05BAAE49" w14:textId="0FC14309" w:rsidR="00494FE8" w:rsidRDefault="00494FE8" w:rsidP="00494FE8">
      <w:pPr>
        <w:pStyle w:val="PPBodyMainText"/>
        <w:ind w:firstLine="0"/>
        <w:rPr>
          <w:ins w:id="455" w:author="Anders Andreasen" w:date="2022-01-15T13:05:00Z"/>
        </w:rPr>
      </w:pPr>
      <w:proofErr w:type="spellStart"/>
      <w:ins w:id="456" w:author="Anders Andreasen" w:date="2022-01-15T13:04:00Z">
        <w:r>
          <w:rPr>
            <w:lang w:val="en-GB"/>
          </w:rPr>
          <w:t>V</w:t>
        </w:r>
        <w:r w:rsidRPr="004903A1">
          <w:rPr>
            <w:vertAlign w:val="subscript"/>
            <w:lang w:val="en-GB"/>
          </w:rPr>
          <w:t>c</w:t>
        </w:r>
        <w:proofErr w:type="spellEnd"/>
        <w:r>
          <w:rPr>
            <w:vertAlign w:val="subscript"/>
            <w:lang w:val="en-GB"/>
          </w:rPr>
          <w:tab/>
        </w:r>
        <w:r>
          <w:rPr>
            <w:vertAlign w:val="subscript"/>
            <w:lang w:val="en-GB"/>
          </w:rPr>
          <w:tab/>
        </w:r>
        <w:r w:rsidRPr="008E71E2">
          <w:t>Criti</w:t>
        </w:r>
        <w:r>
          <w:t>cal</w:t>
        </w:r>
        <w:r w:rsidRPr="008E71E2">
          <w:t xml:space="preserve"> </w:t>
        </w:r>
        <w:r>
          <w:t>volume</w:t>
        </w:r>
      </w:ins>
    </w:p>
    <w:p w14:paraId="043560E7" w14:textId="7016EADF" w:rsidR="00494FE8" w:rsidRDefault="00494FE8" w:rsidP="00494FE8">
      <w:pPr>
        <w:pStyle w:val="PPBodyMainText"/>
        <w:ind w:firstLine="0"/>
        <w:rPr>
          <w:ins w:id="457" w:author="Anders Andreasen" w:date="2022-01-15T13:04:00Z"/>
          <w:lang w:val="en-GB"/>
        </w:rPr>
      </w:pPr>
      <w:ins w:id="458" w:author="Anders Andreasen" w:date="2022-01-15T13:05:00Z">
        <w:r>
          <w:rPr>
            <w:rFonts w:ascii="Verdana" w:hAnsi="Verdana"/>
            <w:lang w:val="en-GB"/>
          </w:rPr>
          <w:t>ρ</w:t>
        </w:r>
        <w:r>
          <w:rPr>
            <w:lang w:val="en-GB"/>
          </w:rPr>
          <w:tab/>
        </w:r>
        <w:r>
          <w:rPr>
            <w:lang w:val="en-GB"/>
          </w:rPr>
          <w:tab/>
        </w:r>
        <w:r>
          <w:rPr>
            <w:lang w:val="en-GB"/>
          </w:rPr>
          <w:t>Density</w:t>
        </w:r>
      </w:ins>
    </w:p>
    <w:p w14:paraId="10B31105" w14:textId="072ACB2D" w:rsidR="00494FE8" w:rsidRPr="004903A1" w:rsidRDefault="00494FE8" w:rsidP="00F978A0">
      <w:pPr>
        <w:pStyle w:val="PPBodyMainText"/>
        <w:ind w:firstLine="0"/>
        <w:rPr>
          <w:lang w:val="en-GB"/>
        </w:rPr>
      </w:pPr>
      <w:ins w:id="459" w:author="Anders Andreasen" w:date="2022-01-15T13:04:00Z">
        <w:r>
          <w:rPr>
            <w:rFonts w:ascii="Verdana" w:hAnsi="Verdana"/>
            <w:lang w:val="en-GB"/>
          </w:rPr>
          <w:t>ω</w:t>
        </w:r>
        <w:r>
          <w:rPr>
            <w:lang w:val="en-GB"/>
          </w:rPr>
          <w:tab/>
        </w:r>
        <w:r>
          <w:rPr>
            <w:lang w:val="en-GB"/>
          </w:rPr>
          <w:tab/>
          <w:t>Acentri</w:t>
        </w:r>
      </w:ins>
      <w:ins w:id="460" w:author="Anders Andreasen" w:date="2022-01-15T13:05:00Z">
        <w:r>
          <w:rPr>
            <w:lang w:val="en-GB"/>
          </w:rPr>
          <w:t>c factor</w:t>
        </w:r>
      </w:ins>
    </w:p>
    <w:p w14:paraId="355E095E" w14:textId="52177750" w:rsidR="004D568E" w:rsidRPr="004903A1" w:rsidRDefault="004D568E" w:rsidP="004D568E">
      <w:pPr>
        <w:pStyle w:val="PPHeading"/>
        <w:rPr>
          <w:lang w:val="en-GB"/>
        </w:rPr>
      </w:pPr>
      <w:r w:rsidRPr="004903A1">
        <w:rPr>
          <w:lang w:val="en-GB"/>
        </w:rPr>
        <w:t>Abbreviations</w:t>
      </w:r>
    </w:p>
    <w:p w14:paraId="4A8B5DEB" w14:textId="6C380C87" w:rsidR="004D568E" w:rsidRDefault="004D568E" w:rsidP="004D568E">
      <w:pPr>
        <w:pStyle w:val="PPBodyMainText"/>
        <w:ind w:firstLine="0"/>
        <w:rPr>
          <w:ins w:id="461" w:author="Anders Andreasen" w:date="2022-01-15T13:48:00Z"/>
          <w:lang w:val="en-GB"/>
        </w:rPr>
      </w:pPr>
      <w:r w:rsidRPr="004903A1">
        <w:rPr>
          <w:lang w:val="en-GB"/>
        </w:rPr>
        <w:t>COSTALD</w:t>
      </w:r>
      <w:r w:rsidRPr="004903A1">
        <w:rPr>
          <w:lang w:val="en-GB"/>
        </w:rPr>
        <w:tab/>
        <w:t>Corresponding States Liquid Density</w:t>
      </w:r>
    </w:p>
    <w:p w14:paraId="3D458E2E" w14:textId="2BFB3803" w:rsidR="00F55381" w:rsidRPr="004903A1" w:rsidRDefault="00F55381" w:rsidP="00F55381">
      <w:pPr>
        <w:pStyle w:val="PPBodyMainText"/>
        <w:ind w:left="1410" w:hanging="1410"/>
        <w:rPr>
          <w:lang w:val="en-GB"/>
        </w:rPr>
        <w:pPrChange w:id="462" w:author="Anders Andreasen" w:date="2022-01-15T13:49:00Z">
          <w:pPr>
            <w:pStyle w:val="PPBodyMainText"/>
            <w:ind w:firstLine="0"/>
          </w:pPr>
        </w:pPrChange>
      </w:pPr>
      <w:ins w:id="463" w:author="Anders Andreasen" w:date="2022-01-15T13:48:00Z">
        <w:r>
          <w:rPr>
            <w:lang w:val="en-GB"/>
          </w:rPr>
          <w:t>DACE</w:t>
        </w:r>
        <w:r>
          <w:rPr>
            <w:lang w:val="en-GB"/>
          </w:rPr>
          <w:tab/>
        </w:r>
        <w:r>
          <w:rPr>
            <w:lang w:val="en-GB"/>
          </w:rPr>
          <w:tab/>
          <w:t>Desi</w:t>
        </w:r>
      </w:ins>
      <w:ins w:id="464" w:author="Anders Andreasen" w:date="2022-01-15T13:49:00Z">
        <w:r>
          <w:rPr>
            <w:lang w:val="en-GB"/>
          </w:rPr>
          <w:t>gn and Analysis of Computer Experiments</w:t>
        </w:r>
      </w:ins>
    </w:p>
    <w:p w14:paraId="1E03E854" w14:textId="1EAE7D5C" w:rsidR="004D568E" w:rsidRPr="004903A1" w:rsidRDefault="004D568E" w:rsidP="004D568E">
      <w:pPr>
        <w:pStyle w:val="PPBodyMainText"/>
        <w:ind w:firstLine="0"/>
        <w:rPr>
          <w:lang w:val="en-GB"/>
        </w:rPr>
      </w:pPr>
      <w:r w:rsidRPr="004903A1">
        <w:rPr>
          <w:lang w:val="en-GB"/>
        </w:rPr>
        <w:t>GOR</w:t>
      </w:r>
      <w:r w:rsidRPr="004903A1">
        <w:rPr>
          <w:lang w:val="en-GB"/>
        </w:rPr>
        <w:tab/>
      </w:r>
      <w:r w:rsidRPr="004903A1">
        <w:rPr>
          <w:lang w:val="en-GB"/>
        </w:rPr>
        <w:tab/>
        <w:t>Gas-Oil-Ratio</w:t>
      </w:r>
    </w:p>
    <w:p w14:paraId="0B57F151" w14:textId="270BE91F" w:rsidR="004D568E" w:rsidRPr="004903A1" w:rsidRDefault="004D568E" w:rsidP="004D568E">
      <w:pPr>
        <w:pStyle w:val="PPBodyMainText"/>
        <w:ind w:firstLine="0"/>
        <w:rPr>
          <w:lang w:val="en-GB"/>
        </w:rPr>
      </w:pPr>
      <w:r w:rsidRPr="004903A1">
        <w:rPr>
          <w:lang w:val="en-GB"/>
        </w:rPr>
        <w:t>HP</w:t>
      </w:r>
      <w:r w:rsidRPr="004903A1">
        <w:rPr>
          <w:lang w:val="en-GB"/>
        </w:rPr>
        <w:tab/>
      </w:r>
      <w:r w:rsidRPr="004903A1">
        <w:rPr>
          <w:lang w:val="en-GB"/>
        </w:rPr>
        <w:tab/>
        <w:t>High Pressure</w:t>
      </w:r>
    </w:p>
    <w:p w14:paraId="62E40DCC" w14:textId="0EFB14AB" w:rsidR="004D568E" w:rsidRPr="004903A1" w:rsidRDefault="004D568E" w:rsidP="004D568E">
      <w:pPr>
        <w:pStyle w:val="PPBodyMainText"/>
        <w:ind w:firstLine="0"/>
        <w:rPr>
          <w:lang w:val="en-GB"/>
        </w:rPr>
      </w:pPr>
      <w:r w:rsidRPr="004903A1">
        <w:rPr>
          <w:lang w:val="en-GB"/>
        </w:rPr>
        <w:t>LNG</w:t>
      </w:r>
      <w:r w:rsidRPr="004903A1">
        <w:rPr>
          <w:lang w:val="en-GB"/>
        </w:rPr>
        <w:tab/>
      </w:r>
      <w:r w:rsidRPr="004903A1">
        <w:rPr>
          <w:lang w:val="en-GB"/>
        </w:rPr>
        <w:tab/>
        <w:t>Liquid Natural Gas</w:t>
      </w:r>
    </w:p>
    <w:p w14:paraId="201527CC" w14:textId="5154A5C2" w:rsidR="004D568E" w:rsidRPr="004903A1" w:rsidRDefault="004D568E" w:rsidP="004D568E">
      <w:pPr>
        <w:pStyle w:val="PPBodyMainText"/>
        <w:ind w:firstLine="0"/>
        <w:rPr>
          <w:lang w:val="en-GB"/>
        </w:rPr>
      </w:pPr>
      <w:r w:rsidRPr="004903A1">
        <w:rPr>
          <w:lang w:val="en-GB"/>
        </w:rPr>
        <w:t>LP</w:t>
      </w:r>
      <w:r w:rsidRPr="004903A1">
        <w:rPr>
          <w:lang w:val="en-GB"/>
        </w:rPr>
        <w:tab/>
      </w:r>
      <w:r w:rsidRPr="004903A1">
        <w:rPr>
          <w:lang w:val="en-GB"/>
        </w:rPr>
        <w:tab/>
        <w:t>Low Pressure</w:t>
      </w:r>
    </w:p>
    <w:p w14:paraId="365E5DC5" w14:textId="3767E1D0" w:rsidR="004D568E" w:rsidRPr="004903A1" w:rsidRDefault="004D568E" w:rsidP="004D568E">
      <w:pPr>
        <w:pStyle w:val="PPBodyMainText"/>
        <w:ind w:firstLine="0"/>
        <w:rPr>
          <w:lang w:val="en-GB"/>
        </w:rPr>
      </w:pPr>
      <w:r w:rsidRPr="004903A1">
        <w:rPr>
          <w:lang w:val="en-GB"/>
        </w:rPr>
        <w:t>LT</w:t>
      </w:r>
      <w:r w:rsidRPr="004903A1">
        <w:rPr>
          <w:lang w:val="en-GB"/>
        </w:rPr>
        <w:tab/>
      </w:r>
      <w:r w:rsidRPr="004903A1">
        <w:rPr>
          <w:lang w:val="en-GB"/>
        </w:rPr>
        <w:tab/>
        <w:t>Low Temperature</w:t>
      </w:r>
    </w:p>
    <w:p w14:paraId="0CD87ACD" w14:textId="274EB657" w:rsidR="004D568E" w:rsidRPr="004903A1" w:rsidRDefault="004D568E" w:rsidP="004D568E">
      <w:pPr>
        <w:pStyle w:val="PPBodyMainText"/>
        <w:ind w:firstLine="0"/>
        <w:rPr>
          <w:lang w:val="en-GB"/>
        </w:rPr>
      </w:pPr>
      <w:r w:rsidRPr="004903A1">
        <w:rPr>
          <w:lang w:val="en-GB"/>
        </w:rPr>
        <w:t xml:space="preserve">MP </w:t>
      </w:r>
      <w:r w:rsidRPr="004903A1">
        <w:rPr>
          <w:lang w:val="en-GB"/>
        </w:rPr>
        <w:tab/>
      </w:r>
      <w:r w:rsidRPr="004903A1">
        <w:rPr>
          <w:lang w:val="en-GB"/>
        </w:rPr>
        <w:tab/>
        <w:t>Medium Pressure</w:t>
      </w:r>
    </w:p>
    <w:p w14:paraId="0CA4FC4B" w14:textId="11B5EFEA" w:rsidR="004D568E" w:rsidRPr="004903A1" w:rsidRDefault="004D568E" w:rsidP="004D568E">
      <w:pPr>
        <w:pStyle w:val="PPBodyMainText"/>
        <w:ind w:firstLine="0"/>
        <w:rPr>
          <w:lang w:val="en-GB"/>
        </w:rPr>
      </w:pPr>
      <w:r w:rsidRPr="004903A1">
        <w:rPr>
          <w:lang w:val="en-GB"/>
        </w:rPr>
        <w:t>MW</w:t>
      </w:r>
      <w:r w:rsidRPr="004903A1">
        <w:rPr>
          <w:lang w:val="en-GB"/>
        </w:rPr>
        <w:tab/>
      </w:r>
      <w:r w:rsidRPr="004903A1">
        <w:rPr>
          <w:lang w:val="en-GB"/>
        </w:rPr>
        <w:tab/>
        <w:t>Molecular Weight</w:t>
      </w:r>
    </w:p>
    <w:p w14:paraId="65E2BB25" w14:textId="0BC1A25A" w:rsidR="004D568E" w:rsidRPr="004903A1" w:rsidRDefault="004D568E" w:rsidP="004D568E">
      <w:pPr>
        <w:pStyle w:val="PPBodyMainText"/>
        <w:ind w:firstLine="0"/>
        <w:rPr>
          <w:lang w:val="en-GB"/>
        </w:rPr>
      </w:pPr>
      <w:r w:rsidRPr="004903A1">
        <w:rPr>
          <w:lang w:val="en-GB"/>
        </w:rPr>
        <w:t>PH</w:t>
      </w:r>
      <w:r w:rsidRPr="004903A1">
        <w:rPr>
          <w:lang w:val="en-GB"/>
        </w:rPr>
        <w:tab/>
      </w:r>
      <w:r w:rsidRPr="004903A1">
        <w:rPr>
          <w:lang w:val="en-GB"/>
        </w:rPr>
        <w:tab/>
        <w:t>Pressure-Enthalpy</w:t>
      </w:r>
    </w:p>
    <w:p w14:paraId="70FF1F45" w14:textId="1E7E0EF8" w:rsidR="004D568E" w:rsidRPr="004903A1" w:rsidRDefault="004D568E" w:rsidP="004D568E">
      <w:pPr>
        <w:pStyle w:val="PPBodyMainText"/>
        <w:ind w:firstLine="0"/>
        <w:rPr>
          <w:lang w:val="en-GB"/>
        </w:rPr>
      </w:pPr>
      <w:r w:rsidRPr="004903A1">
        <w:rPr>
          <w:lang w:val="en-GB"/>
        </w:rPr>
        <w:t>PS</w:t>
      </w:r>
      <w:r w:rsidRPr="004903A1">
        <w:rPr>
          <w:lang w:val="en-GB"/>
        </w:rPr>
        <w:tab/>
      </w:r>
      <w:r w:rsidRPr="004903A1">
        <w:rPr>
          <w:lang w:val="en-GB"/>
        </w:rPr>
        <w:tab/>
        <w:t>Pressure-Entropy</w:t>
      </w:r>
    </w:p>
    <w:p w14:paraId="3F130E65" w14:textId="65110361" w:rsidR="004D568E" w:rsidRPr="004903A1" w:rsidRDefault="004D568E" w:rsidP="004D568E">
      <w:pPr>
        <w:pStyle w:val="PPBodyMainText"/>
        <w:ind w:firstLine="0"/>
        <w:rPr>
          <w:lang w:val="en-GB"/>
        </w:rPr>
      </w:pPr>
      <w:r w:rsidRPr="004903A1">
        <w:rPr>
          <w:lang w:val="en-GB"/>
        </w:rPr>
        <w:t>PT</w:t>
      </w:r>
      <w:r w:rsidRPr="004903A1">
        <w:rPr>
          <w:lang w:val="en-GB"/>
        </w:rPr>
        <w:tab/>
      </w:r>
      <w:r w:rsidRPr="004903A1">
        <w:rPr>
          <w:lang w:val="en-GB"/>
        </w:rPr>
        <w:tab/>
        <w:t>Pressure-Temperature</w:t>
      </w:r>
    </w:p>
    <w:p w14:paraId="3E44AB92" w14:textId="58BB7E6C" w:rsidR="004D568E" w:rsidRPr="004903A1" w:rsidRDefault="004D568E" w:rsidP="004D568E">
      <w:pPr>
        <w:pStyle w:val="PPBodyMainText"/>
        <w:ind w:firstLine="0"/>
        <w:rPr>
          <w:lang w:val="en-GB"/>
        </w:rPr>
      </w:pPr>
      <w:r w:rsidRPr="004903A1">
        <w:rPr>
          <w:lang w:val="en-GB"/>
        </w:rPr>
        <w:t>RMSE</w:t>
      </w:r>
      <w:r w:rsidRPr="004903A1">
        <w:rPr>
          <w:lang w:val="en-GB"/>
        </w:rPr>
        <w:tab/>
      </w:r>
      <w:r w:rsidRPr="004903A1">
        <w:rPr>
          <w:lang w:val="en-GB"/>
        </w:rPr>
        <w:tab/>
        <w:t>Root Mean Squared Error</w:t>
      </w:r>
    </w:p>
    <w:p w14:paraId="43D6DE6E" w14:textId="2BEDDB70" w:rsidR="004D568E" w:rsidRPr="004903A1" w:rsidRDefault="004D568E" w:rsidP="004D568E">
      <w:pPr>
        <w:pStyle w:val="PPBodyMainText"/>
        <w:ind w:firstLine="0"/>
        <w:rPr>
          <w:lang w:val="en-GB"/>
        </w:rPr>
      </w:pPr>
      <w:r w:rsidRPr="004903A1">
        <w:rPr>
          <w:lang w:val="en-GB"/>
        </w:rPr>
        <w:t>RVP</w:t>
      </w:r>
      <w:r w:rsidRPr="004903A1">
        <w:rPr>
          <w:lang w:val="en-GB"/>
        </w:rPr>
        <w:tab/>
      </w:r>
      <w:r w:rsidRPr="004903A1">
        <w:rPr>
          <w:lang w:val="en-GB"/>
        </w:rPr>
        <w:tab/>
        <w:t>Reid Vapour Pressure</w:t>
      </w:r>
    </w:p>
    <w:p w14:paraId="0AAF44E8" w14:textId="5F08283C" w:rsidR="004D568E" w:rsidRPr="004903A1" w:rsidRDefault="004D568E" w:rsidP="004D568E">
      <w:pPr>
        <w:pStyle w:val="PPBodyMainText"/>
        <w:ind w:firstLine="0"/>
        <w:rPr>
          <w:lang w:val="en-GB"/>
        </w:rPr>
      </w:pPr>
      <w:r w:rsidRPr="004903A1">
        <w:rPr>
          <w:lang w:val="en-GB"/>
        </w:rPr>
        <w:t>VL(L)E</w:t>
      </w:r>
      <w:r w:rsidRPr="004903A1">
        <w:rPr>
          <w:lang w:val="en-GB"/>
        </w:rPr>
        <w:tab/>
      </w:r>
      <w:r w:rsidRPr="004903A1">
        <w:rPr>
          <w:lang w:val="en-GB"/>
        </w:rPr>
        <w:tab/>
        <w:t>Vapour Liquid (Liquid) Equilibrium</w:t>
      </w:r>
    </w:p>
    <w:p w14:paraId="57ADE892" w14:textId="77777777" w:rsidR="004D568E" w:rsidRPr="004903A1" w:rsidRDefault="004D568E" w:rsidP="004D568E">
      <w:pPr>
        <w:pStyle w:val="PPBodyMainText"/>
        <w:ind w:firstLine="0"/>
        <w:rPr>
          <w:lang w:val="en-GB"/>
        </w:rPr>
      </w:pPr>
    </w:p>
    <w:p w14:paraId="4F45803B" w14:textId="79A88192" w:rsidR="00A46E55" w:rsidRPr="004903A1" w:rsidRDefault="00A46E55" w:rsidP="00A46E55">
      <w:pPr>
        <w:pStyle w:val="PPBodyMainText"/>
        <w:rPr>
          <w:lang w:val="en-GB"/>
        </w:rPr>
      </w:pPr>
    </w:p>
    <w:p w14:paraId="3855383E" w14:textId="66121648" w:rsidR="00A42067" w:rsidRPr="004903A1" w:rsidRDefault="00A42067" w:rsidP="00F42C63">
      <w:pPr>
        <w:pStyle w:val="PPHeading"/>
        <w:spacing w:before="0"/>
        <w:rPr>
          <w:lang w:val="en-GB"/>
        </w:rPr>
        <w:sectPr w:rsidR="00A42067" w:rsidRPr="004903A1" w:rsidSect="00F42C63">
          <w:type w:val="continuous"/>
          <w:pgSz w:w="11906" w:h="16838" w:code="9"/>
          <w:pgMar w:top="1956" w:right="907" w:bottom="1276" w:left="1134" w:header="709" w:footer="709" w:gutter="0"/>
          <w:cols w:num="2" w:space="397"/>
          <w:docGrid w:linePitch="360"/>
        </w:sectPr>
      </w:pPr>
    </w:p>
    <w:p w14:paraId="56E26544" w14:textId="7EF33E82" w:rsidR="001809E1" w:rsidRPr="004903A1" w:rsidRDefault="001809E1" w:rsidP="00F42C63">
      <w:pPr>
        <w:pStyle w:val="PPHeading"/>
        <w:spacing w:before="0"/>
        <w:rPr>
          <w:lang w:val="en-GB"/>
        </w:rPr>
      </w:pPr>
    </w:p>
    <w:p w14:paraId="385B7013" w14:textId="10D97477" w:rsidR="00A46E55" w:rsidRPr="004903A1" w:rsidRDefault="00A46E55" w:rsidP="00F42C63">
      <w:pPr>
        <w:pStyle w:val="PPHeading"/>
        <w:spacing w:before="0"/>
        <w:rPr>
          <w:lang w:val="en-GB"/>
        </w:rPr>
      </w:pPr>
      <w:r w:rsidRPr="004903A1">
        <w:rPr>
          <w:lang w:val="en-GB"/>
        </w:rPr>
        <w:t>References</w:t>
      </w:r>
    </w:p>
    <w:p w14:paraId="7E243E8C" w14:textId="1BB258D9" w:rsidR="00CD3EF3" w:rsidRPr="00CD3EF3" w:rsidRDefault="001809E1"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EB6B2F">
        <w:rPr>
          <w:sz w:val="16"/>
          <w:szCs w:val="16"/>
        </w:rPr>
        <w:fldChar w:fldCharType="begin" w:fldLock="1"/>
      </w:r>
      <w:r w:rsidRPr="004903A1">
        <w:rPr>
          <w:sz w:val="16"/>
          <w:szCs w:val="16"/>
        </w:rPr>
        <w:instrText xml:space="preserve">ADDIN Mendeley Bibliography CSL_BIBLIOGRAPHY </w:instrText>
      </w:r>
      <w:r w:rsidRPr="00EB6B2F">
        <w:rPr>
          <w:sz w:val="16"/>
          <w:szCs w:val="16"/>
        </w:rPr>
        <w:fldChar w:fldCharType="separate"/>
      </w:r>
      <w:r w:rsidR="00CD3EF3" w:rsidRPr="00CD3EF3">
        <w:rPr>
          <w:rFonts w:ascii="Times New Roman" w:hAnsi="Times New Roman" w:cs="Times New Roman"/>
          <w:noProof/>
          <w:sz w:val="16"/>
          <w:szCs w:val="24"/>
        </w:rPr>
        <w:t>[1]</w:t>
      </w:r>
      <w:r w:rsidR="00CD3EF3" w:rsidRPr="00CD3EF3">
        <w:rPr>
          <w:rFonts w:ascii="Times New Roman" w:hAnsi="Times New Roman" w:cs="Times New Roman"/>
          <w:noProof/>
          <w:sz w:val="16"/>
          <w:szCs w:val="24"/>
        </w:rPr>
        <w:tab/>
        <w:t xml:space="preserve">A. Andreasen, “Applied Process Simulation-Driven Oil and Gas Separation Plant Optimization Using Surrogate Modeling and Evolutionary Algorithms,” </w:t>
      </w:r>
      <w:r w:rsidR="00CD3EF3" w:rsidRPr="00CD3EF3">
        <w:rPr>
          <w:rFonts w:ascii="Times New Roman" w:hAnsi="Times New Roman" w:cs="Times New Roman"/>
          <w:i/>
          <w:iCs/>
          <w:noProof/>
          <w:sz w:val="16"/>
          <w:szCs w:val="24"/>
        </w:rPr>
        <w:t>ChemEngineering</w:t>
      </w:r>
      <w:r w:rsidR="00CD3EF3" w:rsidRPr="00CD3EF3">
        <w:rPr>
          <w:rFonts w:ascii="Times New Roman" w:hAnsi="Times New Roman" w:cs="Times New Roman"/>
          <w:noProof/>
          <w:sz w:val="16"/>
          <w:szCs w:val="24"/>
        </w:rPr>
        <w:t>, vol. 4, no. 1, pp. 1--21 (Article no. 11), 2020, doi: 10.3390/chemengineering4010011.</w:t>
      </w:r>
    </w:p>
    <w:p w14:paraId="4F8087A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w:t>
      </w:r>
      <w:r w:rsidRPr="00CD3EF3">
        <w:rPr>
          <w:rFonts w:ascii="Times New Roman" w:hAnsi="Times New Roman" w:cs="Times New Roman"/>
          <w:noProof/>
          <w:sz w:val="16"/>
          <w:szCs w:val="24"/>
        </w:rPr>
        <w:tab/>
        <w:t>“List of chemical process simulators - Wikipedia.” https://en.wikipedia.org/wiki/List_of_chemical_process_simulators (accessed Nov. 14, 2021).</w:t>
      </w:r>
    </w:p>
    <w:p w14:paraId="10E1092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w:t>
      </w:r>
      <w:r w:rsidRPr="00CD3EF3">
        <w:rPr>
          <w:rFonts w:ascii="Times New Roman" w:hAnsi="Times New Roman" w:cs="Times New Roman"/>
          <w:noProof/>
          <w:sz w:val="16"/>
          <w:szCs w:val="24"/>
        </w:rPr>
        <w:tab/>
        <w:t xml:space="preserve">G. Fieg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 standard interface for use of thermodynamics in process simulation,” </w:t>
      </w:r>
      <w:r w:rsidRPr="00CD3EF3">
        <w:rPr>
          <w:rFonts w:ascii="Times New Roman" w:hAnsi="Times New Roman" w:cs="Times New Roman"/>
          <w:i/>
          <w:iCs/>
          <w:noProof/>
          <w:sz w:val="16"/>
          <w:szCs w:val="24"/>
        </w:rPr>
        <w:t>Comput. Chem. Eng.</w:t>
      </w:r>
      <w:r w:rsidRPr="00CD3EF3">
        <w:rPr>
          <w:rFonts w:ascii="Times New Roman" w:hAnsi="Times New Roman" w:cs="Times New Roman"/>
          <w:noProof/>
          <w:sz w:val="16"/>
          <w:szCs w:val="24"/>
        </w:rPr>
        <w:t>, vol. 19, no. SUPPL. 1, pp. 317–320, Jun. 1995, doi: 10.1016/0098-1354(95)87056-3.</w:t>
      </w:r>
    </w:p>
    <w:p w14:paraId="2429F8B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[4]</w:t>
      </w:r>
      <w:r w:rsidRPr="00CD3EF3">
        <w:rPr>
          <w:rFonts w:ascii="Times New Roman" w:hAnsi="Times New Roman" w:cs="Times New Roman"/>
          <w:noProof/>
          <w:sz w:val="16"/>
          <w:szCs w:val="24"/>
        </w:rPr>
        <w:tab/>
        <w:t xml:space="preserve">M. Pons, B. Braunschweig, K. Irons, J. Köller, and A. Kuckelberg, “CAPE-OPEN (CO) standards: Implementation and maintenance,” </w:t>
      </w:r>
      <w:r w:rsidRPr="00CD3EF3">
        <w:rPr>
          <w:rFonts w:ascii="Times New Roman" w:hAnsi="Times New Roman" w:cs="Times New Roman"/>
          <w:i/>
          <w:iCs/>
          <w:noProof/>
          <w:sz w:val="16"/>
          <w:szCs w:val="24"/>
        </w:rPr>
        <w:t>Proc. from 2nd IEEE Conf. Stand. Innov. Inf. Technol. SIIT 2001</w:t>
      </w:r>
      <w:r w:rsidRPr="00CD3EF3">
        <w:rPr>
          <w:rFonts w:ascii="Times New Roman" w:hAnsi="Times New Roman" w:cs="Times New Roman"/>
          <w:noProof/>
          <w:sz w:val="16"/>
          <w:szCs w:val="24"/>
        </w:rPr>
        <w:t>, pp. 335–338, 2001, doi: 10.1109/SIIT.2001.968582.</w:t>
      </w:r>
    </w:p>
    <w:p w14:paraId="79363CA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[5]</w:t>
      </w:r>
      <w:r w:rsidRPr="00CD3EF3">
        <w:rPr>
          <w:rFonts w:ascii="Times New Roman" w:hAnsi="Times New Roman" w:cs="Times New Roman"/>
          <w:noProof/>
          <w:sz w:val="16"/>
          <w:szCs w:val="24"/>
        </w:rPr>
        <w:tab/>
        <w:t>D. Medeiros, “DWSIM – The Open Source Chemical Process Simulator,” 2021. https://dwsim.inforside.com.br/new/ (accessed Nov. 14, 2021).</w:t>
      </w:r>
    </w:p>
    <w:p w14:paraId="30C1757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[6]</w:t>
      </w:r>
      <w:r w:rsidRPr="00CD3EF3">
        <w:rPr>
          <w:rFonts w:ascii="Times New Roman" w:hAnsi="Times New Roman" w:cs="Times New Roman"/>
          <w:noProof/>
          <w:sz w:val="16"/>
          <w:szCs w:val="24"/>
        </w:rPr>
        <w:tab/>
        <w:t xml:space="preserve">R. Cota, M. Satyro, C. Morris, W. Y. Svrcek, and B. R. Young, “Development of an Open Source Chemical Process Simulator,” in </w:t>
      </w:r>
      <w:r w:rsidRPr="00CD3EF3">
        <w:rPr>
          <w:rFonts w:ascii="Times New Roman" w:hAnsi="Times New Roman" w:cs="Times New Roman"/>
          <w:i/>
          <w:iCs/>
          <w:noProof/>
          <w:sz w:val="16"/>
          <w:szCs w:val="24"/>
        </w:rPr>
        <w:t>Proceedings of the IASTED International Conference on Modelling, Simulation and Optimatization</w:t>
      </w:r>
      <w:r w:rsidRPr="00CD3EF3">
        <w:rPr>
          <w:rFonts w:ascii="Times New Roman" w:hAnsi="Times New Roman" w:cs="Times New Roman"/>
          <w:noProof/>
          <w:sz w:val="16"/>
          <w:szCs w:val="24"/>
        </w:rPr>
        <w:t>, 2003.</w:t>
      </w:r>
    </w:p>
    <w:p w14:paraId="08C307F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[7]</w:t>
      </w:r>
      <w:r w:rsidRPr="00CD3EF3">
        <w:rPr>
          <w:rFonts w:ascii="Times New Roman" w:hAnsi="Times New Roman" w:cs="Times New Roman"/>
          <w:noProof/>
          <w:sz w:val="16"/>
          <w:szCs w:val="24"/>
        </w:rPr>
        <w:tab/>
        <w:t xml:space="preserve">R. S. Dias, L. C. Silva, and A. J. De Assis, “Plant wide simulation using the free chemical process simulator Sim42: Natural gas separation and reforming,”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3, pp. 476–484, Sep. 2010, doi: 10.1002/CAE.20200.</w:t>
      </w:r>
    </w:p>
    <w:p w14:paraId="3D14F34F"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[8]</w:t>
      </w:r>
      <w:r w:rsidRPr="00CD3EF3">
        <w:rPr>
          <w:rFonts w:ascii="Times New Roman" w:hAnsi="Times New Roman" w:cs="Times New Roman"/>
          <w:noProof/>
          <w:sz w:val="16"/>
          <w:szCs w:val="24"/>
        </w:rPr>
        <w:tab/>
        <w:t>“COCO - the CAPE-OPEN to CAPE-OPEN simulator.” https://www.cocosimulator.org/ (accessed Nov. 14, 2021).</w:t>
      </w:r>
    </w:p>
    <w:p w14:paraId="67C6E5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[9]</w:t>
      </w:r>
      <w:r w:rsidRPr="00CD3EF3">
        <w:rPr>
          <w:rFonts w:ascii="Times New Roman" w:hAnsi="Times New Roman" w:cs="Times New Roman"/>
          <w:noProof/>
          <w:sz w:val="16"/>
          <w:szCs w:val="24"/>
        </w:rPr>
        <w:tab/>
        <w:t xml:space="preserve">R. de P. Soares and A. R. Secchi, “EMSO: A new environment for modelling, simulation and optimisation,” </w:t>
      </w:r>
      <w:r w:rsidRPr="00CD3EF3">
        <w:rPr>
          <w:rFonts w:ascii="Times New Roman" w:hAnsi="Times New Roman" w:cs="Times New Roman"/>
          <w:i/>
          <w:iCs/>
          <w:noProof/>
          <w:sz w:val="16"/>
          <w:szCs w:val="24"/>
        </w:rPr>
        <w:t xml:space="preserve">Comput. Aided </w:t>
      </w:r>
      <w:r w:rsidRPr="00CD3EF3">
        <w:rPr>
          <w:rFonts w:ascii="Times New Roman" w:hAnsi="Times New Roman" w:cs="Times New Roman"/>
          <w:i/>
          <w:iCs/>
          <w:noProof/>
          <w:sz w:val="16"/>
          <w:szCs w:val="24"/>
        </w:rPr>
        <w:t>Chem. Eng.</w:t>
      </w:r>
      <w:r w:rsidRPr="00CD3EF3">
        <w:rPr>
          <w:rFonts w:ascii="Times New Roman" w:hAnsi="Times New Roman" w:cs="Times New Roman"/>
          <w:noProof/>
          <w:sz w:val="16"/>
          <w:szCs w:val="24"/>
        </w:rPr>
        <w:t>, vol. 14, no. C, pp. 947–952, Jan. 2003, doi: 10.1016/S1570-7946(03)80239-0.</w:t>
      </w:r>
    </w:p>
    <w:p w14:paraId="54501A9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[10]</w:t>
      </w:r>
      <w:r w:rsidRPr="00CD3EF3">
        <w:rPr>
          <w:rFonts w:ascii="Times New Roman" w:hAnsi="Times New Roman" w:cs="Times New Roman"/>
          <w:noProof/>
          <w:sz w:val="16"/>
          <w:szCs w:val="24"/>
        </w:rPr>
        <w:tab/>
        <w:t xml:space="preserve">R. Rodrigues, R. P. Soares, and A. R. Secchi, “Teaching chemical reaction engineering using EMSO simulator,” </w:t>
      </w:r>
      <w:r w:rsidRPr="00CD3EF3">
        <w:rPr>
          <w:rFonts w:ascii="Times New Roman" w:hAnsi="Times New Roman" w:cs="Times New Roman"/>
          <w:i/>
          <w:iCs/>
          <w:noProof/>
          <w:sz w:val="16"/>
          <w:szCs w:val="24"/>
        </w:rPr>
        <w:t>Comput. Appl. Eng. Educ.</w:t>
      </w:r>
      <w:r w:rsidRPr="00CD3EF3">
        <w:rPr>
          <w:rFonts w:ascii="Times New Roman" w:hAnsi="Times New Roman" w:cs="Times New Roman"/>
          <w:noProof/>
          <w:sz w:val="16"/>
          <w:szCs w:val="24"/>
        </w:rPr>
        <w:t>, vol. 18, no. 4, pp. 607–618, Dec. 2010, doi: 10.1002/CAE.20255.</w:t>
      </w:r>
    </w:p>
    <w:p w14:paraId="201A0920"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[11]</w:t>
      </w:r>
      <w:r w:rsidRPr="00CD3EF3">
        <w:rPr>
          <w:rFonts w:ascii="Times New Roman" w:hAnsi="Times New Roman" w:cs="Times New Roman"/>
          <w:noProof/>
          <w:sz w:val="16"/>
          <w:szCs w:val="24"/>
        </w:rPr>
        <w:tab/>
        <w:t xml:space="preserve">I. H. Bell, J. Wronski, S. Quoilin, and V. Lemort, “Pure and pseudo-pure fluid thermophysical property evaluation and the open-source thermophysical property library coolprop,”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53, no. 6, pp. 2498–2508, Feb. 2014, doi: 10.1021/IE4033999/SUPPL_FILE/IE4033999_SI_002.ZIP.</w:t>
      </w:r>
    </w:p>
    <w:p w14:paraId="21DCCF6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[12]</w:t>
      </w:r>
      <w:r w:rsidRPr="00CD3EF3">
        <w:rPr>
          <w:rFonts w:ascii="Times New Roman" w:hAnsi="Times New Roman" w:cs="Times New Roman"/>
          <w:noProof/>
          <w:sz w:val="16"/>
          <w:szCs w:val="24"/>
        </w:rPr>
        <w:tab/>
        <w:t>“reaktoro/reaktoro: a unified framework for modeling chemically reactive systems.” https://github.com/reaktoro/reaktoro (accessed Nov. 14, 2021).</w:t>
      </w:r>
    </w:p>
    <w:p w14:paraId="2F0DF79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[13]</w:t>
      </w:r>
      <w:r w:rsidRPr="00CD3EF3">
        <w:rPr>
          <w:rFonts w:ascii="Times New Roman" w:hAnsi="Times New Roman" w:cs="Times New Roman"/>
          <w:noProof/>
          <w:sz w:val="16"/>
          <w:szCs w:val="24"/>
        </w:rPr>
        <w:tab/>
        <w:t>D. G. Goodwin, R. L. Speth, H. K. Moffat, and B. W. Weber, “Cantera: An Object-oriented Software Toolkit for Chemical Kinetics, Thermodynamics, and Transport Processes,” Feb. 2021, doi: 10.5281/ZENODO.4527812.</w:t>
      </w:r>
    </w:p>
    <w:p w14:paraId="45E02CC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[14]</w:t>
      </w:r>
      <w:r w:rsidRPr="00CD3EF3">
        <w:rPr>
          <w:rFonts w:ascii="Times New Roman" w:hAnsi="Times New Roman" w:cs="Times New Roman"/>
          <w:noProof/>
          <w:sz w:val="16"/>
          <w:szCs w:val="24"/>
        </w:rPr>
        <w:tab/>
        <w:t>C. Bell, “CalebBell/thermo: 0.2.7 release,” Jun. 2021, doi: 10.5281/ZENODO.4892196.</w:t>
      </w:r>
    </w:p>
    <w:p w14:paraId="4422AEBA"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[15]</w:t>
      </w:r>
      <w:r w:rsidRPr="00CD3EF3">
        <w:rPr>
          <w:rFonts w:ascii="Times New Roman" w:hAnsi="Times New Roman" w:cs="Times New Roman"/>
          <w:noProof/>
          <w:sz w:val="16"/>
          <w:szCs w:val="24"/>
        </w:rPr>
        <w:tab/>
        <w:t xml:space="preserve">Ø. Wilhelmsen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“Thermodynamic Modeling with Equations of State: Present Challenges with Established Methods,”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56, no. 13, pp. 3503–3515, Apr. 2017, doi: 10.1021/ACS.IECR.7B00317.</w:t>
      </w:r>
    </w:p>
    <w:p w14:paraId="0195E6A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[16]</w:t>
      </w:r>
      <w:r w:rsidRPr="00CD3EF3">
        <w:rPr>
          <w:rFonts w:ascii="Times New Roman" w:hAnsi="Times New Roman" w:cs="Times New Roman"/>
          <w:noProof/>
          <w:sz w:val="16"/>
          <w:szCs w:val="24"/>
        </w:rPr>
        <w:tab/>
        <w:t xml:space="preserve">P. Fritzson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“The OpenModelica integrated environment for modeling, simulation, and model-based development,” </w:t>
      </w:r>
      <w:r w:rsidRPr="00CD3EF3">
        <w:rPr>
          <w:rFonts w:ascii="Times New Roman" w:hAnsi="Times New Roman" w:cs="Times New Roman"/>
          <w:i/>
          <w:iCs/>
          <w:noProof/>
          <w:sz w:val="16"/>
          <w:szCs w:val="24"/>
        </w:rPr>
        <w:t>Model. Identif. Control</w:t>
      </w:r>
      <w:r w:rsidRPr="00CD3EF3">
        <w:rPr>
          <w:rFonts w:ascii="Times New Roman" w:hAnsi="Times New Roman" w:cs="Times New Roman"/>
          <w:noProof/>
          <w:sz w:val="16"/>
          <w:szCs w:val="24"/>
        </w:rPr>
        <w:t>, vol. 41, no. 4, pp. 241–285, 2020, doi: 10.4173/MIC.2020.4.1.</w:t>
      </w:r>
    </w:p>
    <w:p w14:paraId="6EBE0FF2"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[17]</w:t>
      </w:r>
      <w:r w:rsidRPr="00CD3EF3">
        <w:rPr>
          <w:rFonts w:ascii="Times New Roman" w:hAnsi="Times New Roman" w:cs="Times New Roman"/>
          <w:noProof/>
          <w:sz w:val="16"/>
          <w:szCs w:val="24"/>
        </w:rPr>
        <w:tab/>
        <w:t xml:space="preserve">K. Tangsriwong, P. Lapchit, T. Kittijungjit, T. Klamrassamee, Y. Sukjai, and Y. Laoonual, “Modeling of chemical processes using commercial and open-source software: A comparison between Aspen Plus and DWSIM,” </w:t>
      </w:r>
      <w:r w:rsidRPr="00CD3EF3">
        <w:rPr>
          <w:rFonts w:ascii="Times New Roman" w:hAnsi="Times New Roman" w:cs="Times New Roman"/>
          <w:i/>
          <w:iCs/>
          <w:noProof/>
          <w:sz w:val="16"/>
          <w:szCs w:val="24"/>
        </w:rPr>
        <w:t>IOP Conf. Ser. Earth Environ. Sci.</w:t>
      </w:r>
      <w:r w:rsidRPr="00CD3EF3">
        <w:rPr>
          <w:rFonts w:ascii="Times New Roman" w:hAnsi="Times New Roman" w:cs="Times New Roman"/>
          <w:noProof/>
          <w:sz w:val="16"/>
          <w:szCs w:val="24"/>
        </w:rPr>
        <w:t>, vol. 463, no. 1, p. 012057, Mar. 2020, doi: 10.1088/1755-1315/463/1/012057.</w:t>
      </w:r>
    </w:p>
    <w:p w14:paraId="0C76A61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[18]</w:t>
      </w:r>
      <w:r w:rsidRPr="00CD3EF3">
        <w:rPr>
          <w:rFonts w:ascii="Times New Roman" w:hAnsi="Times New Roman" w:cs="Times New Roman"/>
          <w:noProof/>
          <w:sz w:val="16"/>
          <w:szCs w:val="24"/>
        </w:rPr>
        <w:tab/>
        <w:t xml:space="preserve">M. N. Omar, M. N. H. Shaidan, and S. Hussain, “Simulation comparison on PRICO LNG process using open and </w:t>
      </w:r>
      <w:r w:rsidRPr="00CD3EF3">
        <w:rPr>
          <w:rFonts w:ascii="Times New Roman" w:hAnsi="Times New Roman" w:cs="Times New Roman"/>
          <w:noProof/>
          <w:sz w:val="16"/>
          <w:szCs w:val="24"/>
        </w:rPr>
        <w:lastRenderedPageBreak/>
        <w:t xml:space="preserve">proprietary sources,” </w:t>
      </w:r>
      <w:r w:rsidRPr="00CD3EF3">
        <w:rPr>
          <w:rFonts w:ascii="Times New Roman" w:hAnsi="Times New Roman" w:cs="Times New Roman"/>
          <w:i/>
          <w:iCs/>
          <w:noProof/>
          <w:sz w:val="16"/>
          <w:szCs w:val="24"/>
        </w:rPr>
        <w:t>ACM Int. Conf. Proceeding Ser.</w:t>
      </w:r>
      <w:r w:rsidRPr="00CD3EF3">
        <w:rPr>
          <w:rFonts w:ascii="Times New Roman" w:hAnsi="Times New Roman" w:cs="Times New Roman"/>
          <w:noProof/>
          <w:sz w:val="16"/>
          <w:szCs w:val="24"/>
        </w:rPr>
        <w:t>, pp. 36–39, Feb. 2018, doi: 10.1145/3185089.3185106.</w:t>
      </w:r>
    </w:p>
    <w:p w14:paraId="3ECF547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[19]</w:t>
      </w:r>
      <w:r w:rsidRPr="00CD3EF3">
        <w:rPr>
          <w:rFonts w:ascii="Times New Roman" w:hAnsi="Times New Roman" w:cs="Times New Roman"/>
          <w:noProof/>
          <w:sz w:val="16"/>
          <w:szCs w:val="24"/>
        </w:rPr>
        <w:tab/>
        <w:t xml:space="preserve">P. Nayak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“Chemical Process Simulation Using OpenModelica,” </w:t>
      </w:r>
      <w:r w:rsidRPr="00CD3EF3">
        <w:rPr>
          <w:rFonts w:ascii="Times New Roman" w:hAnsi="Times New Roman" w:cs="Times New Roman"/>
          <w:i/>
          <w:iCs/>
          <w:noProof/>
          <w:sz w:val="16"/>
          <w:szCs w:val="24"/>
        </w:rPr>
        <w:t>Ind. Eng. Chem. Res.</w:t>
      </w:r>
      <w:r w:rsidRPr="00CD3EF3">
        <w:rPr>
          <w:rFonts w:ascii="Times New Roman" w:hAnsi="Times New Roman" w:cs="Times New Roman"/>
          <w:noProof/>
          <w:sz w:val="16"/>
          <w:szCs w:val="24"/>
        </w:rPr>
        <w:t>, vol. 58, no. 26, pp. 11164–11174, May 2019, doi: 10.1021/ACS.IECR.9B00104.</w:t>
      </w:r>
    </w:p>
    <w:p w14:paraId="32E84055"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[20]</w:t>
      </w:r>
      <w:r w:rsidRPr="00CD3EF3">
        <w:rPr>
          <w:rFonts w:ascii="Times New Roman" w:hAnsi="Times New Roman" w:cs="Times New Roman"/>
          <w:noProof/>
          <w:sz w:val="16"/>
          <w:szCs w:val="24"/>
        </w:rPr>
        <w:tab/>
        <w:t xml:space="preserve">A. Andreasen, K. R. Rasmussen, and M. Mandø, “Plant Wide Oil and Gas Separation Plant Optimisation using Response Surface Methodology,” </w:t>
      </w:r>
      <w:r w:rsidRPr="00CD3EF3">
        <w:rPr>
          <w:rFonts w:ascii="Times New Roman" w:hAnsi="Times New Roman" w:cs="Times New Roman"/>
          <w:i/>
          <w:iCs/>
          <w:noProof/>
          <w:sz w:val="16"/>
          <w:szCs w:val="24"/>
        </w:rPr>
        <w:t>IFAC-PapersOnLine</w:t>
      </w:r>
      <w:r w:rsidRPr="00CD3EF3">
        <w:rPr>
          <w:rFonts w:ascii="Times New Roman" w:hAnsi="Times New Roman" w:cs="Times New Roman"/>
          <w:noProof/>
          <w:sz w:val="16"/>
          <w:szCs w:val="24"/>
        </w:rPr>
        <w:t>, vol. 51, no. 8, pp. 178–184, 2018, doi: 10.1016/j.ifacol.2018.06.374.</w:t>
      </w:r>
    </w:p>
    <w:p w14:paraId="12F8D45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[21]</w:t>
      </w:r>
      <w:r w:rsidRPr="00CD3EF3">
        <w:rPr>
          <w:rFonts w:ascii="Times New Roman" w:hAnsi="Times New Roman" w:cs="Times New Roman"/>
          <w:noProof/>
          <w:sz w:val="16"/>
          <w:szCs w:val="24"/>
        </w:rPr>
        <w:tab/>
        <w:t xml:space="preserve">A. Bahadori, H. B. Vuthaluru, and S. Mokhatab, “Optimizing separator pressures in the multistage crude oil production unit,” </w:t>
      </w:r>
      <w:r w:rsidRPr="00CD3EF3">
        <w:rPr>
          <w:rFonts w:ascii="Times New Roman" w:hAnsi="Times New Roman" w:cs="Times New Roman"/>
          <w:i/>
          <w:iCs/>
          <w:noProof/>
          <w:sz w:val="16"/>
          <w:szCs w:val="24"/>
        </w:rPr>
        <w:t>Asia-Pacific J. Chem. Eng.</w:t>
      </w:r>
      <w:r w:rsidRPr="00CD3EF3">
        <w:rPr>
          <w:rFonts w:ascii="Times New Roman" w:hAnsi="Times New Roman" w:cs="Times New Roman"/>
          <w:noProof/>
          <w:sz w:val="16"/>
          <w:szCs w:val="24"/>
        </w:rPr>
        <w:t>, vol. 3, no. 4, pp. 380–386, Jul. 2008, doi: 10.1002/apj.159.</w:t>
      </w:r>
    </w:p>
    <w:p w14:paraId="6EF626A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[22]</w:t>
      </w:r>
      <w:r w:rsidRPr="00CD3EF3">
        <w:rPr>
          <w:rFonts w:ascii="Times New Roman" w:hAnsi="Times New Roman" w:cs="Times New Roman"/>
          <w:noProof/>
          <w:sz w:val="16"/>
          <w:szCs w:val="24"/>
        </w:rPr>
        <w:tab/>
        <w:t xml:space="preserve">D.-Y. Peng and D. B. Robinson, “A New Two-Constant Equation of State,” </w:t>
      </w:r>
      <w:r w:rsidRPr="00CD3EF3">
        <w:rPr>
          <w:rFonts w:ascii="Times New Roman" w:hAnsi="Times New Roman" w:cs="Times New Roman"/>
          <w:i/>
          <w:iCs/>
          <w:noProof/>
          <w:sz w:val="16"/>
          <w:szCs w:val="24"/>
        </w:rPr>
        <w:t>Ind. Eng. Chem. Fundam.</w:t>
      </w:r>
      <w:r w:rsidRPr="00CD3EF3">
        <w:rPr>
          <w:rFonts w:ascii="Times New Roman" w:hAnsi="Times New Roman" w:cs="Times New Roman"/>
          <w:noProof/>
          <w:sz w:val="16"/>
          <w:szCs w:val="24"/>
        </w:rPr>
        <w:t>, vol. 15, no. 1, pp. 59–64, Feb. 1976, doi: 10.1021/i160057a011.</w:t>
      </w:r>
    </w:p>
    <w:p w14:paraId="7435BED7"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[23]</w:t>
      </w:r>
      <w:r w:rsidRPr="00CD3EF3">
        <w:rPr>
          <w:rFonts w:ascii="Times New Roman" w:hAnsi="Times New Roman" w:cs="Times New Roman"/>
          <w:noProof/>
          <w:sz w:val="16"/>
          <w:szCs w:val="24"/>
        </w:rPr>
        <w:tab/>
        <w:t xml:space="preserve">R. W. Hankinson and G. H. Thomson, “A new correlation for saturated densities of liquids and their mixtures,” </w:t>
      </w:r>
      <w:r w:rsidRPr="00CD3EF3">
        <w:rPr>
          <w:rFonts w:ascii="Times New Roman" w:hAnsi="Times New Roman" w:cs="Times New Roman"/>
          <w:i/>
          <w:iCs/>
          <w:noProof/>
          <w:sz w:val="16"/>
          <w:szCs w:val="24"/>
        </w:rPr>
        <w:t>AIChE J.</w:t>
      </w:r>
      <w:r w:rsidRPr="00CD3EF3">
        <w:rPr>
          <w:rFonts w:ascii="Times New Roman" w:hAnsi="Times New Roman" w:cs="Times New Roman"/>
          <w:noProof/>
          <w:sz w:val="16"/>
          <w:szCs w:val="24"/>
        </w:rPr>
        <w:t>, vol. 25, no. 4, pp. 653–663, 1979, doi: 10.1002/aic.690250412.</w:t>
      </w:r>
    </w:p>
    <w:p w14:paraId="4CE726C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[24]</w:t>
      </w:r>
      <w:r w:rsidRPr="00CD3EF3">
        <w:rPr>
          <w:rFonts w:ascii="Times New Roman" w:hAnsi="Times New Roman" w:cs="Times New Roman"/>
          <w:noProof/>
          <w:sz w:val="16"/>
          <w:szCs w:val="24"/>
        </w:rPr>
        <w:tab/>
        <w:t xml:space="preserve">C. H. Twu, “An internally consistent correlation for predicting the critical properties and molecular weights of petroleum and coal-tar liquids,” </w:t>
      </w:r>
      <w:r w:rsidRPr="00CD3EF3">
        <w:rPr>
          <w:rFonts w:ascii="Times New Roman" w:hAnsi="Times New Roman" w:cs="Times New Roman"/>
          <w:i/>
          <w:iCs/>
          <w:noProof/>
          <w:sz w:val="16"/>
          <w:szCs w:val="24"/>
        </w:rPr>
        <w:t>Fluid Phase Equillibria</w:t>
      </w:r>
      <w:r w:rsidRPr="00CD3EF3">
        <w:rPr>
          <w:rFonts w:ascii="Times New Roman" w:hAnsi="Times New Roman" w:cs="Times New Roman"/>
          <w:noProof/>
          <w:sz w:val="16"/>
          <w:szCs w:val="24"/>
        </w:rPr>
        <w:t>, vol. 16, no. 2, pp. 137–150, 1984, doi: 10.1016/0378-3812(84)85027-X.</w:t>
      </w:r>
    </w:p>
    <w:p w14:paraId="5AC7970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[25]</w:t>
      </w:r>
      <w:r w:rsidRPr="00CD3EF3">
        <w:rPr>
          <w:rFonts w:ascii="Times New Roman" w:hAnsi="Times New Roman" w:cs="Times New Roman"/>
          <w:noProof/>
          <w:sz w:val="16"/>
          <w:szCs w:val="24"/>
        </w:rPr>
        <w:tab/>
        <w:t xml:space="preserve">C. H. Twu, J. E. Coon, and J. R. Cunningham, “A generalized vapor pressure equation for heavy hydrocarbons,”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96, pp. 19–31, 1994, doi: 10.1016/0378-3812(94)80085-5.</w:t>
      </w:r>
    </w:p>
    <w:p w14:paraId="35FACA1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[26]</w:t>
      </w:r>
      <w:r w:rsidRPr="00CD3EF3">
        <w:rPr>
          <w:rFonts w:ascii="Times New Roman" w:hAnsi="Times New Roman" w:cs="Times New Roman"/>
          <w:noProof/>
          <w:sz w:val="16"/>
          <w:szCs w:val="24"/>
        </w:rPr>
        <w:tab/>
        <w:t xml:space="preserve">A. Andreasen, “Optimisation of carbon capture from flue gas from a Waste-to-Energy plant using surrogate modelling and global optimisation,” </w:t>
      </w:r>
      <w:r w:rsidRPr="00CD3EF3">
        <w:rPr>
          <w:rFonts w:ascii="Times New Roman" w:hAnsi="Times New Roman" w:cs="Times New Roman"/>
          <w:i/>
          <w:iCs/>
          <w:noProof/>
          <w:sz w:val="16"/>
          <w:szCs w:val="24"/>
        </w:rPr>
        <w:t>Oil Gas Sci. Technol.</w:t>
      </w:r>
      <w:r w:rsidRPr="00CD3EF3">
        <w:rPr>
          <w:rFonts w:ascii="Times New Roman" w:hAnsi="Times New Roman" w:cs="Times New Roman"/>
          <w:noProof/>
          <w:sz w:val="16"/>
          <w:szCs w:val="24"/>
        </w:rPr>
        <w:t>, vol. 76, 2021, doi: 10.2516/OGST/2021036.</w:t>
      </w:r>
    </w:p>
    <w:p w14:paraId="7128355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[27]</w:t>
      </w:r>
      <w:r w:rsidRPr="00CD3EF3">
        <w:rPr>
          <w:rFonts w:ascii="Times New Roman" w:hAnsi="Times New Roman" w:cs="Times New Roman"/>
          <w:noProof/>
          <w:sz w:val="16"/>
          <w:szCs w:val="24"/>
        </w:rPr>
        <w:tab/>
        <w:t xml:space="preserve">E. R. Olsen, J. O. J.-O. Hooghoudt, M. Maschietti, and A. Andreasen, “Optimization of an Oil and Gas Separation Plant for Different Reservoir Fluids using an Evolutionary Algorithm,” </w:t>
      </w:r>
      <w:r w:rsidRPr="00CD3EF3">
        <w:rPr>
          <w:rFonts w:ascii="Times New Roman" w:hAnsi="Times New Roman" w:cs="Times New Roman"/>
          <w:i/>
          <w:iCs/>
          <w:noProof/>
          <w:sz w:val="16"/>
          <w:szCs w:val="24"/>
        </w:rPr>
        <w:t>Energy Fuels</w:t>
      </w:r>
      <w:r w:rsidRPr="00CD3EF3">
        <w:rPr>
          <w:rFonts w:ascii="Times New Roman" w:hAnsi="Times New Roman" w:cs="Times New Roman"/>
          <w:noProof/>
          <w:sz w:val="16"/>
          <w:szCs w:val="24"/>
        </w:rPr>
        <w:t>, vol. 35, no. 6, pp. 5392–-5406, Mar. 2021, doi: 10.1021/acs.energyfuels.0c04284.</w:t>
      </w:r>
    </w:p>
    <w:p w14:paraId="2E941C8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[28]</w:t>
      </w:r>
      <w:r w:rsidRPr="00CD3EF3">
        <w:rPr>
          <w:rFonts w:ascii="Times New Roman" w:hAnsi="Times New Roman" w:cs="Times New Roman"/>
          <w:noProof/>
          <w:sz w:val="16"/>
          <w:szCs w:val="24"/>
        </w:rPr>
        <w:tab/>
        <w:t xml:space="preserve">J. L. Deutsch and C. V. Deutsch, “Latin hypercube sampling with multidimensional uniformity,” </w:t>
      </w:r>
      <w:r w:rsidRPr="00CD3EF3">
        <w:rPr>
          <w:rFonts w:ascii="Times New Roman" w:hAnsi="Times New Roman" w:cs="Times New Roman"/>
          <w:i/>
          <w:iCs/>
          <w:noProof/>
          <w:sz w:val="16"/>
          <w:szCs w:val="24"/>
        </w:rPr>
        <w:t>J. Stat. Plan. Inference</w:t>
      </w:r>
      <w:r w:rsidRPr="00CD3EF3">
        <w:rPr>
          <w:rFonts w:ascii="Times New Roman" w:hAnsi="Times New Roman" w:cs="Times New Roman"/>
          <w:noProof/>
          <w:sz w:val="16"/>
          <w:szCs w:val="24"/>
        </w:rPr>
        <w:t>, vol. 142, no. 3, pp. 763–772, Mar. 2012, doi: 10.1016/J.JSPI.2011.09.016.</w:t>
      </w:r>
    </w:p>
    <w:p w14:paraId="03176F0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[29]</w:t>
      </w:r>
      <w:r w:rsidRPr="00CD3EF3">
        <w:rPr>
          <w:rFonts w:ascii="Times New Roman" w:hAnsi="Times New Roman" w:cs="Times New Roman"/>
          <w:noProof/>
          <w:sz w:val="16"/>
          <w:szCs w:val="24"/>
        </w:rPr>
        <w:tab/>
        <w:t>S. Moza, “sahilm89/lhsmdu: Latin Hypercube Sampling with Multi-Dimensional Uniformity (LHSMDU): Speed Boost minor compatibility fixes,” Jul. 2020, doi: 10.5281/ZENODO.3929531.</w:t>
      </w:r>
    </w:p>
    <w:p w14:paraId="350BA01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[30]</w:t>
      </w:r>
      <w:r w:rsidRPr="00CD3EF3">
        <w:rPr>
          <w:rFonts w:ascii="Times New Roman" w:hAnsi="Times New Roman" w:cs="Times New Roman"/>
          <w:noProof/>
          <w:sz w:val="16"/>
          <w:szCs w:val="24"/>
        </w:rPr>
        <w:tab/>
        <w:t xml:space="preserve">C. R. Harris </w:t>
      </w:r>
      <w:r w:rsidRPr="00CD3EF3">
        <w:rPr>
          <w:rFonts w:ascii="Times New Roman" w:hAnsi="Times New Roman" w:cs="Times New Roman"/>
          <w:i/>
          <w:iCs/>
          <w:noProof/>
          <w:sz w:val="16"/>
          <w:szCs w:val="24"/>
        </w:rPr>
        <w:t>et al.</w:t>
      </w:r>
      <w:r w:rsidRPr="00CD3EF3">
        <w:rPr>
          <w:rFonts w:ascii="Times New Roman" w:hAnsi="Times New Roman" w:cs="Times New Roman"/>
          <w:noProof/>
          <w:sz w:val="16"/>
          <w:szCs w:val="24"/>
        </w:rPr>
        <w:t xml:space="preserve">, “Array programming with {NumPy},” </w:t>
      </w:r>
      <w:r w:rsidRPr="00CD3EF3">
        <w:rPr>
          <w:rFonts w:ascii="Times New Roman" w:hAnsi="Times New Roman" w:cs="Times New Roman"/>
          <w:i/>
          <w:iCs/>
          <w:noProof/>
          <w:sz w:val="16"/>
          <w:szCs w:val="24"/>
        </w:rPr>
        <w:t>Nature</w:t>
      </w:r>
      <w:r w:rsidRPr="00CD3EF3">
        <w:rPr>
          <w:rFonts w:ascii="Times New Roman" w:hAnsi="Times New Roman" w:cs="Times New Roman"/>
          <w:noProof/>
          <w:sz w:val="16"/>
          <w:szCs w:val="24"/>
        </w:rPr>
        <w:t>, vol. 585, no. 7825, pp. 357–362, 2020, doi: 10.1038/s41586-020-2649-2.</w:t>
      </w:r>
    </w:p>
    <w:p w14:paraId="1A0A24F9"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[31]</w:t>
      </w:r>
      <w:r w:rsidRPr="00CD3EF3">
        <w:rPr>
          <w:rFonts w:ascii="Times New Roman" w:hAnsi="Times New Roman" w:cs="Times New Roman"/>
          <w:noProof/>
          <w:sz w:val="16"/>
          <w:szCs w:val="24"/>
        </w:rPr>
        <w:tab/>
        <w:t xml:space="preserve">W. McKinney, “Data Structures for Statistical Computing in Python,” in </w:t>
      </w:r>
      <w:r w:rsidRPr="00CD3EF3">
        <w:rPr>
          <w:rFonts w:ascii="Times New Roman" w:hAnsi="Times New Roman" w:cs="Times New Roman"/>
          <w:i/>
          <w:iCs/>
          <w:noProof/>
          <w:sz w:val="16"/>
          <w:szCs w:val="24"/>
        </w:rPr>
        <w:t>Proceedings of the 9th Python in Science Conference</w:t>
      </w:r>
      <w:r w:rsidRPr="00CD3EF3">
        <w:rPr>
          <w:rFonts w:ascii="Times New Roman" w:hAnsi="Times New Roman" w:cs="Times New Roman"/>
          <w:noProof/>
          <w:sz w:val="16"/>
          <w:szCs w:val="24"/>
        </w:rPr>
        <w:t>, 2010, pp. 51–56.</w:t>
      </w:r>
    </w:p>
    <w:p w14:paraId="123923ED"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[32]</w:t>
      </w:r>
      <w:r w:rsidRPr="00CD3EF3">
        <w:rPr>
          <w:rFonts w:ascii="Times New Roman" w:hAnsi="Times New Roman" w:cs="Times New Roman"/>
          <w:noProof/>
          <w:sz w:val="16"/>
          <w:szCs w:val="24"/>
        </w:rPr>
        <w:tab/>
        <w:t xml:space="preserve">M. L. Waskom, “seaborn: statistical data visualization,” </w:t>
      </w:r>
      <w:r w:rsidRPr="00CD3EF3">
        <w:rPr>
          <w:rFonts w:ascii="Times New Roman" w:hAnsi="Times New Roman" w:cs="Times New Roman"/>
          <w:i/>
          <w:iCs/>
          <w:noProof/>
          <w:sz w:val="16"/>
          <w:szCs w:val="24"/>
        </w:rPr>
        <w:t>J. Open Source Softw.</w:t>
      </w:r>
      <w:r w:rsidRPr="00CD3EF3">
        <w:rPr>
          <w:rFonts w:ascii="Times New Roman" w:hAnsi="Times New Roman" w:cs="Times New Roman"/>
          <w:noProof/>
          <w:sz w:val="16"/>
          <w:szCs w:val="24"/>
        </w:rPr>
        <w:t>, vol. 6, no. 60, p. 3021, 2021, doi: 10.21105/joss.03021.</w:t>
      </w:r>
    </w:p>
    <w:p w14:paraId="3523E8CE"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[33]</w:t>
      </w:r>
      <w:r w:rsidRPr="00CD3EF3">
        <w:rPr>
          <w:rFonts w:ascii="Times New Roman" w:hAnsi="Times New Roman" w:cs="Times New Roman"/>
          <w:noProof/>
          <w:sz w:val="16"/>
          <w:szCs w:val="24"/>
        </w:rPr>
        <w:tab/>
        <w:t xml:space="preserve">S. Seabold and J. Perktold, “Statsmodels: Econometric and statistical modeling with python,” in </w:t>
      </w:r>
      <w:r w:rsidRPr="00CD3EF3">
        <w:rPr>
          <w:rFonts w:ascii="Times New Roman" w:hAnsi="Times New Roman" w:cs="Times New Roman"/>
          <w:i/>
          <w:iCs/>
          <w:noProof/>
          <w:sz w:val="16"/>
          <w:szCs w:val="24"/>
        </w:rPr>
        <w:t>9th Python in Science Conference</w:t>
      </w:r>
      <w:r w:rsidRPr="00CD3EF3">
        <w:rPr>
          <w:rFonts w:ascii="Times New Roman" w:hAnsi="Times New Roman" w:cs="Times New Roman"/>
          <w:noProof/>
          <w:sz w:val="16"/>
          <w:szCs w:val="24"/>
        </w:rPr>
        <w:t>, 2010.</w:t>
      </w:r>
    </w:p>
    <w:p w14:paraId="3DA6F908"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[34]</w:t>
      </w:r>
      <w:r w:rsidRPr="00CD3EF3">
        <w:rPr>
          <w:rFonts w:ascii="Times New Roman" w:hAnsi="Times New Roman" w:cs="Times New Roman"/>
          <w:noProof/>
          <w:sz w:val="16"/>
          <w:szCs w:val="24"/>
        </w:rPr>
        <w:tab/>
        <w:t xml:space="preserve">M. Maschietti, “Effect of the Number of Stages and Feed Composition on Offshore Oil and Gas Separation Train,” </w:t>
      </w:r>
      <w:r w:rsidRPr="00CD3EF3">
        <w:rPr>
          <w:rFonts w:ascii="Times New Roman" w:hAnsi="Times New Roman" w:cs="Times New Roman"/>
          <w:i/>
          <w:iCs/>
          <w:noProof/>
          <w:sz w:val="16"/>
          <w:szCs w:val="24"/>
        </w:rPr>
        <w:t>Chem. Eng. Trans.</w:t>
      </w:r>
      <w:r w:rsidRPr="00CD3EF3">
        <w:rPr>
          <w:rFonts w:ascii="Times New Roman" w:hAnsi="Times New Roman" w:cs="Times New Roman"/>
          <w:noProof/>
          <w:sz w:val="16"/>
          <w:szCs w:val="24"/>
        </w:rPr>
        <w:t>, vol. 74, pp. 847–852, 2019, doi: 10.3303/CET1974142.</w:t>
      </w:r>
    </w:p>
    <w:p w14:paraId="49AC8BB6"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[35]</w:t>
      </w:r>
      <w:r w:rsidRPr="00CD3EF3">
        <w:rPr>
          <w:rFonts w:ascii="Times New Roman" w:hAnsi="Times New Roman" w:cs="Times New Roman"/>
          <w:noProof/>
          <w:sz w:val="16"/>
          <w:szCs w:val="24"/>
        </w:rPr>
        <w:tab/>
        <w:t xml:space="preserve">I. H. Kim, S. Dan, H. Kim, H. R. Rim, J. M. Lee, and E. S. Yoon, “Simulation-Based Optimization of Multistage Separation Process in Offshore Oil and Gas Production Facilities,” </w:t>
      </w:r>
      <w:r w:rsidRPr="00CD3EF3">
        <w:rPr>
          <w:rFonts w:ascii="Times New Roman" w:hAnsi="Times New Roman" w:cs="Times New Roman"/>
          <w:i/>
          <w:iCs/>
          <w:noProof/>
          <w:sz w:val="16"/>
          <w:szCs w:val="24"/>
        </w:rPr>
        <w:t>Ind. \&amp; Eng. Chem. Res.</w:t>
      </w:r>
      <w:r w:rsidRPr="00CD3EF3">
        <w:rPr>
          <w:rFonts w:ascii="Times New Roman" w:hAnsi="Times New Roman" w:cs="Times New Roman"/>
          <w:noProof/>
          <w:sz w:val="16"/>
          <w:szCs w:val="24"/>
        </w:rPr>
        <w:t>, vol. 53, no. 21, pp. 8810-–8820, 2014.</w:t>
      </w:r>
    </w:p>
    <w:p w14:paraId="7B789CDB"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[36]</w:t>
      </w:r>
      <w:r w:rsidRPr="00CD3EF3">
        <w:rPr>
          <w:rFonts w:ascii="Times New Roman" w:hAnsi="Times New Roman" w:cs="Times New Roman"/>
          <w:noProof/>
          <w:sz w:val="16"/>
          <w:szCs w:val="24"/>
        </w:rPr>
        <w:tab/>
        <w:t xml:space="preserve">M. Ghaedi, A. N. Ebrahimi, and M. R. Pishvaie, “Application of genetic algorithm for optimization of separator pressures in multistage production units,” </w:t>
      </w:r>
      <w:r w:rsidRPr="00CD3EF3">
        <w:rPr>
          <w:rFonts w:ascii="Times New Roman" w:hAnsi="Times New Roman" w:cs="Times New Roman"/>
          <w:i/>
          <w:iCs/>
          <w:noProof/>
          <w:sz w:val="16"/>
          <w:szCs w:val="24"/>
        </w:rPr>
        <w:t>Chem. Eng. Commun.</w:t>
      </w:r>
      <w:r w:rsidRPr="00CD3EF3">
        <w:rPr>
          <w:rFonts w:ascii="Times New Roman" w:hAnsi="Times New Roman" w:cs="Times New Roman"/>
          <w:noProof/>
          <w:sz w:val="16"/>
          <w:szCs w:val="24"/>
        </w:rPr>
        <w:t>, vol. 201, no. 7, pp. 926–938, 2014, doi: 10.1080/00986445.2013.793676.</w:t>
      </w:r>
    </w:p>
    <w:p w14:paraId="5D26724C"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[37]</w:t>
      </w:r>
      <w:r w:rsidRPr="00CD3EF3">
        <w:rPr>
          <w:rFonts w:ascii="Times New Roman" w:hAnsi="Times New Roman" w:cs="Times New Roman"/>
          <w:noProof/>
          <w:sz w:val="16"/>
          <w:szCs w:val="24"/>
        </w:rPr>
        <w:tab/>
        <w:t xml:space="preserve">M. L. Michelsen, “The isothermal flash problem. Part I. Stability,”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no. 1, pp. 1–19, Dec. 1982, doi: 10.1016/0378-3812(82)85001-2.</w:t>
      </w:r>
    </w:p>
    <w:p w14:paraId="26FBA773"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szCs w:val="24"/>
        </w:rPr>
      </w:pPr>
      <w:r w:rsidRPr="00CD3EF3">
        <w:rPr>
          <w:rFonts w:ascii="Times New Roman" w:hAnsi="Times New Roman" w:cs="Times New Roman"/>
          <w:noProof/>
          <w:sz w:val="16"/>
          <w:szCs w:val="24"/>
        </w:rPr>
        <w:t>[38]</w:t>
      </w:r>
      <w:r w:rsidRPr="00CD3EF3">
        <w:rPr>
          <w:rFonts w:ascii="Times New Roman" w:hAnsi="Times New Roman" w:cs="Times New Roman"/>
          <w:noProof/>
          <w:sz w:val="16"/>
          <w:szCs w:val="24"/>
        </w:rPr>
        <w:tab/>
        <w:t xml:space="preserve">M. L. Michelsen, “THE ISOTHERMAL FLASH PROBLEM. PART II. PHASE-SPLIT CALCULATION,” </w:t>
      </w:r>
      <w:r w:rsidRPr="00CD3EF3">
        <w:rPr>
          <w:rFonts w:ascii="Times New Roman" w:hAnsi="Times New Roman" w:cs="Times New Roman"/>
          <w:i/>
          <w:iCs/>
          <w:noProof/>
          <w:sz w:val="16"/>
          <w:szCs w:val="24"/>
        </w:rPr>
        <w:t>Fluid Phase Equilib.</w:t>
      </w:r>
      <w:r w:rsidRPr="00CD3EF3">
        <w:rPr>
          <w:rFonts w:ascii="Times New Roman" w:hAnsi="Times New Roman" w:cs="Times New Roman"/>
          <w:noProof/>
          <w:sz w:val="16"/>
          <w:szCs w:val="24"/>
        </w:rPr>
        <w:t>, vol. 9, pp. 21–40, 1982.</w:t>
      </w:r>
    </w:p>
    <w:p w14:paraId="1F53B874" w14:textId="77777777" w:rsidR="00CD3EF3" w:rsidRPr="00CD3EF3" w:rsidRDefault="00CD3EF3" w:rsidP="00CD3EF3">
      <w:pPr>
        <w:widowControl w:val="0"/>
        <w:autoSpaceDE w:val="0"/>
        <w:autoSpaceDN w:val="0"/>
        <w:adjustRightInd w:val="0"/>
        <w:spacing w:after="0" w:line="240" w:lineRule="exact"/>
        <w:ind w:left="640" w:hanging="640"/>
        <w:rPr>
          <w:rFonts w:ascii="Times New Roman" w:hAnsi="Times New Roman" w:cs="Times New Roman"/>
          <w:noProof/>
          <w:sz w:val="16"/>
        </w:rPr>
      </w:pPr>
      <w:r w:rsidRPr="00CD3EF3">
        <w:rPr>
          <w:rFonts w:ascii="Times New Roman" w:hAnsi="Times New Roman" w:cs="Times New Roman"/>
          <w:noProof/>
          <w:sz w:val="16"/>
          <w:szCs w:val="24"/>
        </w:rPr>
        <w:t>[39]</w:t>
      </w:r>
      <w:r w:rsidRPr="00CD3EF3">
        <w:rPr>
          <w:rFonts w:ascii="Times New Roman" w:hAnsi="Times New Roman" w:cs="Times New Roman"/>
          <w:noProof/>
          <w:sz w:val="16"/>
          <w:szCs w:val="24"/>
        </w:rPr>
        <w:tab/>
        <w:t xml:space="preserve">J. Mollerup and M. L. Michelsen, </w:t>
      </w:r>
      <w:r w:rsidRPr="00CD3EF3">
        <w:rPr>
          <w:rFonts w:ascii="Times New Roman" w:hAnsi="Times New Roman" w:cs="Times New Roman"/>
          <w:i/>
          <w:iCs/>
          <w:noProof/>
          <w:sz w:val="16"/>
          <w:szCs w:val="24"/>
        </w:rPr>
        <w:t>Thermodynamic Models: Fundamentals &amp; Computational Aspects</w:t>
      </w:r>
      <w:r w:rsidRPr="00CD3EF3">
        <w:rPr>
          <w:rFonts w:ascii="Times New Roman" w:hAnsi="Times New Roman" w:cs="Times New Roman"/>
          <w:noProof/>
          <w:sz w:val="16"/>
          <w:szCs w:val="24"/>
        </w:rPr>
        <w:t>, 2nd ed. Tie-Line Publications, 2007.</w:t>
      </w:r>
    </w:p>
    <w:p w14:paraId="55DC2B12" w14:textId="667967D0" w:rsidR="001809E1" w:rsidRPr="004903A1" w:rsidRDefault="001809E1" w:rsidP="00F42C63">
      <w:pPr>
        <w:pStyle w:val="PPHeading"/>
        <w:spacing w:before="0"/>
        <w:rPr>
          <w:lang w:val="en-GB"/>
        </w:rPr>
      </w:pPr>
      <w:r w:rsidRPr="00EB6B2F">
        <w:rPr>
          <w:sz w:val="16"/>
          <w:szCs w:val="16"/>
          <w:lang w:val="en-GB"/>
        </w:rPr>
        <w:fldChar w:fldCharType="end"/>
      </w:r>
    </w:p>
    <w:p w14:paraId="3949FA3F" w14:textId="77777777" w:rsidR="001809E1" w:rsidRPr="004903A1" w:rsidRDefault="001809E1" w:rsidP="00F42C63">
      <w:pPr>
        <w:pStyle w:val="PPHeading"/>
        <w:spacing w:before="0"/>
        <w:rPr>
          <w:lang w:val="en-GB"/>
        </w:rPr>
      </w:pPr>
    </w:p>
    <w:sectPr w:rsidR="001809E1" w:rsidRPr="004903A1" w:rsidSect="00F42C63">
      <w:type w:val="continuous"/>
      <w:pgSz w:w="11906" w:h="16838" w:code="9"/>
      <w:pgMar w:top="1956" w:right="907" w:bottom="1276"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BA5BA" w14:textId="77777777" w:rsidR="00935E16" w:rsidRDefault="00935E16" w:rsidP="00CC16C3">
      <w:pPr>
        <w:spacing w:after="0" w:line="240" w:lineRule="auto"/>
      </w:pPr>
      <w:r>
        <w:separator/>
      </w:r>
    </w:p>
  </w:endnote>
  <w:endnote w:type="continuationSeparator" w:id="0">
    <w:p w14:paraId="68A39C6E" w14:textId="77777777" w:rsidR="00935E16" w:rsidRDefault="00935E16" w:rsidP="00CC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4D5F8" w14:textId="77777777" w:rsidR="00935E16" w:rsidRDefault="00935E16" w:rsidP="00CC16C3">
      <w:pPr>
        <w:spacing w:after="0" w:line="240" w:lineRule="auto"/>
      </w:pPr>
      <w:r>
        <w:separator/>
      </w:r>
    </w:p>
  </w:footnote>
  <w:footnote w:type="continuationSeparator" w:id="0">
    <w:p w14:paraId="1564B94A" w14:textId="77777777" w:rsidR="00935E16" w:rsidRDefault="00935E16" w:rsidP="00CC16C3">
      <w:pPr>
        <w:spacing w:after="0" w:line="240" w:lineRule="auto"/>
      </w:pPr>
      <w:r>
        <w:continuationSeparator/>
      </w:r>
    </w:p>
  </w:footnote>
  <w:footnote w:id="1">
    <w:p w14:paraId="6AFBFEBF" w14:textId="6CBC598D" w:rsidR="009F3E54" w:rsidRPr="00216569" w:rsidRDefault="009F3E54">
      <w:pPr>
        <w:pStyle w:val="FootnoteText"/>
      </w:pPr>
      <w:ins w:id="85" w:author="Anders Andreasen" w:date="2022-01-15T23:51:00Z">
        <w:r>
          <w:rPr>
            <w:rStyle w:val="FootnoteReference"/>
          </w:rPr>
          <w:footnoteRef/>
        </w:r>
        <w:r>
          <w:t xml:space="preserve"> </w:t>
        </w:r>
        <w:r w:rsidRPr="009F3E54">
          <w:rPr>
            <w:rPrChange w:id="86" w:author="Anders Andreasen" w:date="2022-01-15T23:51:00Z">
              <w:rPr>
                <w:lang w:val="da-DK"/>
              </w:rPr>
            </w:rPrChange>
          </w:rPr>
          <w:t>This has been included in t</w:t>
        </w:r>
        <w:r>
          <w:t>he most recent version of DWSIM</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0A7" w14:textId="77777777" w:rsidR="0056434A" w:rsidRPr="00CC16C3" w:rsidRDefault="0056434A" w:rsidP="00CC16C3">
    <w:pPr>
      <w:jc w:val="right"/>
      <w:rPr>
        <w:sz w:val="28"/>
        <w:szCs w:val="28"/>
      </w:rPr>
    </w:pPr>
    <w:proofErr w:type="spellStart"/>
    <w:r w:rsidRPr="00CC16C3">
      <w:rPr>
        <w:sz w:val="28"/>
        <w:szCs w:val="28"/>
      </w:rPr>
      <w:t>Periodica</w:t>
    </w:r>
    <w:proofErr w:type="spellEnd"/>
    <w:r w:rsidRPr="00CC16C3">
      <w:rPr>
        <w:sz w:val="28"/>
        <w:szCs w:val="28"/>
      </w:rPr>
      <w:t xml:space="preserve"> </w:t>
    </w:r>
    <w:proofErr w:type="spellStart"/>
    <w:r w:rsidRPr="00CC16C3">
      <w:rPr>
        <w:sz w:val="28"/>
        <w:szCs w:val="28"/>
      </w:rPr>
      <w:t>Polytechnica</w:t>
    </w:r>
    <w:proofErr w:type="spellEnd"/>
    <w:r w:rsidRPr="00CC16C3">
      <w:rPr>
        <w:sz w:val="28"/>
        <w:szCs w:val="28"/>
      </w:rPr>
      <w:t xml:space="preserve"> Chemical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EF1"/>
    <w:multiLevelType w:val="hybridMultilevel"/>
    <w:tmpl w:val="26A4E830"/>
    <w:lvl w:ilvl="0" w:tplc="89EA6924">
      <w:start w:val="1"/>
      <w:numFmt w:val="decimal"/>
      <w:pStyle w:val="PPReferences"/>
      <w:lvlText w:val="[%1]"/>
      <w:lvlJc w:val="left"/>
      <w:pPr>
        <w:ind w:left="2345" w:hanging="360"/>
      </w:pPr>
      <w:rPr>
        <w:rFonts w:hint="default"/>
        <w:b w:val="0"/>
        <w:bCs w:val="0"/>
        <w:i w:val="0"/>
        <w:iCs w:val="0"/>
        <w:color w:val="auto"/>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0CC17DA"/>
    <w:multiLevelType w:val="hybridMultilevel"/>
    <w:tmpl w:val="97A081BE"/>
    <w:lvl w:ilvl="0" w:tplc="15909BDA">
      <w:start w:val="1"/>
      <w:numFmt w:val="bullet"/>
      <w:pStyle w:val="PPListingDotted"/>
      <w:lvlText w:val=""/>
      <w:lvlJc w:val="left"/>
      <w:pPr>
        <w:ind w:left="947" w:hanging="360"/>
      </w:pPr>
      <w:rPr>
        <w:rFonts w:ascii="Symbol" w:hAnsi="Symbol"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 w15:restartNumberingAfterBreak="0">
    <w:nsid w:val="422845FA"/>
    <w:multiLevelType w:val="hybridMultilevel"/>
    <w:tmpl w:val="882A200A"/>
    <w:lvl w:ilvl="0" w:tplc="675A689E">
      <w:start w:val="1"/>
      <w:numFmt w:val="decimal"/>
      <w:pStyle w:val="PPListingNumbered"/>
      <w:lvlText w:val="%1"/>
      <w:lvlJc w:val="left"/>
      <w:pPr>
        <w:ind w:left="1174" w:hanging="360"/>
      </w:pPr>
      <w:rPr>
        <w:rFonts w:hint="default"/>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3" w15:restartNumberingAfterBreak="0">
    <w:nsid w:val="76AB5547"/>
    <w:multiLevelType w:val="multilevel"/>
    <w:tmpl w:val="127A2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 Andreasen">
    <w15:presenceInfo w15:providerId="AD" w15:userId="S::anra@ramboll.com::a8ae56b5-8997-4d85-be2d-1cf8001519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E1"/>
    <w:rsid w:val="000203FD"/>
    <w:rsid w:val="0002268E"/>
    <w:rsid w:val="0003264A"/>
    <w:rsid w:val="00036B12"/>
    <w:rsid w:val="00044C76"/>
    <w:rsid w:val="00053A0A"/>
    <w:rsid w:val="0006267B"/>
    <w:rsid w:val="00063CC3"/>
    <w:rsid w:val="00066A9B"/>
    <w:rsid w:val="0007041B"/>
    <w:rsid w:val="00080C06"/>
    <w:rsid w:val="0009477D"/>
    <w:rsid w:val="00096FDA"/>
    <w:rsid w:val="000B1380"/>
    <w:rsid w:val="000D54CD"/>
    <w:rsid w:val="000F3771"/>
    <w:rsid w:val="00132715"/>
    <w:rsid w:val="00147020"/>
    <w:rsid w:val="0015248D"/>
    <w:rsid w:val="00160E25"/>
    <w:rsid w:val="001809E1"/>
    <w:rsid w:val="001F4A29"/>
    <w:rsid w:val="00206B5F"/>
    <w:rsid w:val="00211E5B"/>
    <w:rsid w:val="00212967"/>
    <w:rsid w:val="00214846"/>
    <w:rsid w:val="00214D63"/>
    <w:rsid w:val="00216569"/>
    <w:rsid w:val="002254FB"/>
    <w:rsid w:val="0027045D"/>
    <w:rsid w:val="00292D17"/>
    <w:rsid w:val="002C2EA7"/>
    <w:rsid w:val="002D56E1"/>
    <w:rsid w:val="002D6C9F"/>
    <w:rsid w:val="002E3336"/>
    <w:rsid w:val="002F195C"/>
    <w:rsid w:val="002F1E48"/>
    <w:rsid w:val="002F5F0B"/>
    <w:rsid w:val="0030545D"/>
    <w:rsid w:val="0033361F"/>
    <w:rsid w:val="00334C70"/>
    <w:rsid w:val="00344894"/>
    <w:rsid w:val="003551A3"/>
    <w:rsid w:val="00356FF4"/>
    <w:rsid w:val="00374B02"/>
    <w:rsid w:val="00385BD3"/>
    <w:rsid w:val="00392E2F"/>
    <w:rsid w:val="003B42FC"/>
    <w:rsid w:val="003C1556"/>
    <w:rsid w:val="003D6EF4"/>
    <w:rsid w:val="003E71BD"/>
    <w:rsid w:val="0040522B"/>
    <w:rsid w:val="00407F96"/>
    <w:rsid w:val="00410C1C"/>
    <w:rsid w:val="004541DB"/>
    <w:rsid w:val="00466A4F"/>
    <w:rsid w:val="00486ADD"/>
    <w:rsid w:val="004903A1"/>
    <w:rsid w:val="00494FE8"/>
    <w:rsid w:val="004A55BC"/>
    <w:rsid w:val="004B4D0B"/>
    <w:rsid w:val="004B6B14"/>
    <w:rsid w:val="004C6EBC"/>
    <w:rsid w:val="004D568E"/>
    <w:rsid w:val="0051539B"/>
    <w:rsid w:val="00540988"/>
    <w:rsid w:val="00551AEA"/>
    <w:rsid w:val="0056434A"/>
    <w:rsid w:val="005667EB"/>
    <w:rsid w:val="00582555"/>
    <w:rsid w:val="00584AA1"/>
    <w:rsid w:val="0059140E"/>
    <w:rsid w:val="00597E06"/>
    <w:rsid w:val="005D4FB9"/>
    <w:rsid w:val="005E3437"/>
    <w:rsid w:val="006152B9"/>
    <w:rsid w:val="00630FB3"/>
    <w:rsid w:val="00653B88"/>
    <w:rsid w:val="0069699B"/>
    <w:rsid w:val="0069731E"/>
    <w:rsid w:val="006A3620"/>
    <w:rsid w:val="006A61A5"/>
    <w:rsid w:val="006B44F4"/>
    <w:rsid w:val="006C36D7"/>
    <w:rsid w:val="006C603A"/>
    <w:rsid w:val="006C7E05"/>
    <w:rsid w:val="006E38F4"/>
    <w:rsid w:val="006E4C65"/>
    <w:rsid w:val="006E7895"/>
    <w:rsid w:val="006F4172"/>
    <w:rsid w:val="006F7B51"/>
    <w:rsid w:val="00736F71"/>
    <w:rsid w:val="007464A4"/>
    <w:rsid w:val="007576EF"/>
    <w:rsid w:val="007A72D6"/>
    <w:rsid w:val="007D4FD5"/>
    <w:rsid w:val="007E05B1"/>
    <w:rsid w:val="007F2F7A"/>
    <w:rsid w:val="0086457A"/>
    <w:rsid w:val="00865A75"/>
    <w:rsid w:val="008660A1"/>
    <w:rsid w:val="00875C39"/>
    <w:rsid w:val="00896AE5"/>
    <w:rsid w:val="008A4CF2"/>
    <w:rsid w:val="008B6EB9"/>
    <w:rsid w:val="008C2698"/>
    <w:rsid w:val="008C3A9E"/>
    <w:rsid w:val="008C6A78"/>
    <w:rsid w:val="008D0029"/>
    <w:rsid w:val="008D166B"/>
    <w:rsid w:val="008D67AC"/>
    <w:rsid w:val="008E2AA0"/>
    <w:rsid w:val="00904A10"/>
    <w:rsid w:val="00925B4E"/>
    <w:rsid w:val="0092664C"/>
    <w:rsid w:val="00931012"/>
    <w:rsid w:val="00935E16"/>
    <w:rsid w:val="00936492"/>
    <w:rsid w:val="00937208"/>
    <w:rsid w:val="0094085A"/>
    <w:rsid w:val="009627F9"/>
    <w:rsid w:val="00962D6F"/>
    <w:rsid w:val="00975F34"/>
    <w:rsid w:val="009A3DD7"/>
    <w:rsid w:val="009C5B19"/>
    <w:rsid w:val="009E1184"/>
    <w:rsid w:val="009F3E54"/>
    <w:rsid w:val="00A42067"/>
    <w:rsid w:val="00A46E55"/>
    <w:rsid w:val="00A60586"/>
    <w:rsid w:val="00A67356"/>
    <w:rsid w:val="00A805F5"/>
    <w:rsid w:val="00A9416E"/>
    <w:rsid w:val="00AA3E94"/>
    <w:rsid w:val="00AC0D1F"/>
    <w:rsid w:val="00AD2637"/>
    <w:rsid w:val="00AE27FD"/>
    <w:rsid w:val="00AF36D4"/>
    <w:rsid w:val="00B164A8"/>
    <w:rsid w:val="00B202BA"/>
    <w:rsid w:val="00B219DB"/>
    <w:rsid w:val="00B34268"/>
    <w:rsid w:val="00B56A36"/>
    <w:rsid w:val="00B85960"/>
    <w:rsid w:val="00B94D25"/>
    <w:rsid w:val="00BD67C1"/>
    <w:rsid w:val="00BE1BC6"/>
    <w:rsid w:val="00C2791D"/>
    <w:rsid w:val="00C53FD0"/>
    <w:rsid w:val="00C71F23"/>
    <w:rsid w:val="00C771A9"/>
    <w:rsid w:val="00C84363"/>
    <w:rsid w:val="00CB428F"/>
    <w:rsid w:val="00CC022A"/>
    <w:rsid w:val="00CC16C3"/>
    <w:rsid w:val="00CC2D0F"/>
    <w:rsid w:val="00CD3EF3"/>
    <w:rsid w:val="00CE6C9B"/>
    <w:rsid w:val="00CF2458"/>
    <w:rsid w:val="00CF3F08"/>
    <w:rsid w:val="00D00D42"/>
    <w:rsid w:val="00D105DE"/>
    <w:rsid w:val="00D123D5"/>
    <w:rsid w:val="00D15479"/>
    <w:rsid w:val="00D169B0"/>
    <w:rsid w:val="00D4122B"/>
    <w:rsid w:val="00D75193"/>
    <w:rsid w:val="00D975F9"/>
    <w:rsid w:val="00DC2E0F"/>
    <w:rsid w:val="00DC3F8F"/>
    <w:rsid w:val="00DF27B0"/>
    <w:rsid w:val="00E02B43"/>
    <w:rsid w:val="00E16E8F"/>
    <w:rsid w:val="00E2564D"/>
    <w:rsid w:val="00E3342E"/>
    <w:rsid w:val="00EB6B2F"/>
    <w:rsid w:val="00F100C2"/>
    <w:rsid w:val="00F42C63"/>
    <w:rsid w:val="00F4327D"/>
    <w:rsid w:val="00F45D85"/>
    <w:rsid w:val="00F47B50"/>
    <w:rsid w:val="00F55381"/>
    <w:rsid w:val="00F92666"/>
    <w:rsid w:val="00F94CDC"/>
    <w:rsid w:val="00F978A0"/>
    <w:rsid w:val="00FA689D"/>
    <w:rsid w:val="00FE1753"/>
    <w:rsid w:val="00FE26B0"/>
    <w:rsid w:val="00FF0D9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FC487"/>
  <w15:docId w15:val="{F7F6A49E-1D16-4470-B17C-C1AFE3B91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semiHidden="1" w:uiPriority="9"/>
    <w:lsdException w:name="heading 2" w:semiHidden="1" w:uiPriority="9"/>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9A3DD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E7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7895"/>
    <w:rPr>
      <w:sz w:val="20"/>
      <w:szCs w:val="20"/>
    </w:rPr>
  </w:style>
  <w:style w:type="character" w:styleId="FootnoteReference">
    <w:name w:val="footnote reference"/>
    <w:basedOn w:val="DefaultParagraphFont"/>
    <w:uiPriority w:val="99"/>
    <w:semiHidden/>
    <w:unhideWhenUsed/>
    <w:rsid w:val="006E7895"/>
    <w:rPr>
      <w:vertAlign w:val="superscript"/>
    </w:rPr>
  </w:style>
  <w:style w:type="paragraph" w:customStyle="1" w:styleId="PPFootnote">
    <w:name w:val="PP Footnote"/>
    <w:basedOn w:val="Normal"/>
    <w:qFormat/>
    <w:rsid w:val="006E7895"/>
    <w:pPr>
      <w:spacing w:after="0" w:line="240" w:lineRule="exact"/>
    </w:pPr>
    <w:rPr>
      <w:rFonts w:ascii="Times New Roman" w:hAnsi="Times New Roman"/>
      <w:sz w:val="16"/>
      <w:lang w:val="en-US"/>
    </w:rPr>
  </w:style>
  <w:style w:type="paragraph" w:customStyle="1" w:styleId="PPTitle">
    <w:name w:val="PP Title"/>
    <w:basedOn w:val="Normal"/>
    <w:qFormat/>
    <w:rsid w:val="00AC0D1F"/>
    <w:pPr>
      <w:spacing w:after="80" w:line="400" w:lineRule="exact"/>
    </w:pPr>
    <w:rPr>
      <w:rFonts w:ascii="Open Sans" w:hAnsi="Open Sans"/>
      <w:sz w:val="32"/>
      <w:lang w:val="en-US"/>
    </w:rPr>
  </w:style>
  <w:style w:type="paragraph" w:customStyle="1" w:styleId="PPAuthors">
    <w:name w:val="PP Authors"/>
    <w:basedOn w:val="Normal"/>
    <w:qFormat/>
    <w:rsid w:val="00AC0D1F"/>
    <w:pPr>
      <w:spacing w:after="120" w:line="280" w:lineRule="exact"/>
    </w:pPr>
    <w:rPr>
      <w:rFonts w:ascii="Open Sans" w:hAnsi="Open Sans"/>
      <w:lang w:val="en-US"/>
    </w:rPr>
  </w:style>
  <w:style w:type="paragraph" w:customStyle="1" w:styleId="PPAffiliation">
    <w:name w:val="PP Affiliation"/>
    <w:basedOn w:val="Normal"/>
    <w:qFormat/>
    <w:rsid w:val="006A3620"/>
    <w:pPr>
      <w:spacing w:after="0" w:line="220" w:lineRule="exact"/>
      <w:ind w:left="113" w:hanging="113"/>
    </w:pPr>
    <w:rPr>
      <w:rFonts w:ascii="Open Sans" w:hAnsi="Open Sans"/>
      <w:sz w:val="16"/>
      <w:lang w:val="en-US"/>
    </w:rPr>
  </w:style>
  <w:style w:type="paragraph" w:customStyle="1" w:styleId="PPAbstractandKeywords">
    <w:name w:val="PP Abstract and Keywords"/>
    <w:basedOn w:val="Normal"/>
    <w:qFormat/>
    <w:rsid w:val="004C6EBC"/>
    <w:pPr>
      <w:spacing w:after="0" w:line="280" w:lineRule="exact"/>
      <w:jc w:val="both"/>
    </w:pPr>
    <w:rPr>
      <w:rFonts w:ascii="Open Sans" w:hAnsi="Open Sans"/>
      <w:sz w:val="16"/>
      <w:lang w:val="en-US"/>
    </w:rPr>
  </w:style>
  <w:style w:type="paragraph" w:customStyle="1" w:styleId="PPHeading">
    <w:name w:val="PP Heading"/>
    <w:basedOn w:val="Normal"/>
    <w:qFormat/>
    <w:rsid w:val="00080C06"/>
    <w:pPr>
      <w:spacing w:before="80" w:after="0" w:line="280" w:lineRule="exact"/>
    </w:pPr>
    <w:rPr>
      <w:rFonts w:ascii="Times New Roman" w:hAnsi="Times New Roman"/>
      <w:b/>
      <w:sz w:val="20"/>
      <w:lang w:val="en-US"/>
    </w:rPr>
  </w:style>
  <w:style w:type="paragraph" w:customStyle="1" w:styleId="PPBodyMainText">
    <w:name w:val="PP Body: Main Text"/>
    <w:basedOn w:val="Normal"/>
    <w:qFormat/>
    <w:rsid w:val="00A67356"/>
    <w:pPr>
      <w:spacing w:after="0" w:line="280" w:lineRule="exact"/>
      <w:ind w:firstLine="227"/>
      <w:jc w:val="both"/>
    </w:pPr>
    <w:rPr>
      <w:rFonts w:ascii="Times New Roman" w:hAnsi="Times New Roman"/>
      <w:sz w:val="20"/>
      <w:lang w:val="en-US"/>
    </w:rPr>
  </w:style>
  <w:style w:type="paragraph" w:customStyle="1" w:styleId="PPFigureTableCaption">
    <w:name w:val="PP Figure/Table Caption"/>
    <w:basedOn w:val="Normal"/>
    <w:qFormat/>
    <w:rsid w:val="00A46E55"/>
    <w:pPr>
      <w:spacing w:after="0" w:line="240" w:lineRule="exact"/>
      <w:jc w:val="center"/>
    </w:pPr>
    <w:rPr>
      <w:rFonts w:ascii="Times New Roman" w:hAnsi="Times New Roman"/>
      <w:sz w:val="16"/>
      <w:lang w:val="en-US"/>
    </w:rPr>
  </w:style>
  <w:style w:type="paragraph" w:customStyle="1" w:styleId="PPTableBody">
    <w:name w:val="PP Table Body"/>
    <w:basedOn w:val="Normal"/>
    <w:qFormat/>
    <w:rsid w:val="00080C06"/>
    <w:pPr>
      <w:spacing w:after="0" w:line="200" w:lineRule="exact"/>
    </w:pPr>
    <w:rPr>
      <w:rFonts w:ascii="Times New Roman" w:eastAsia="Calibri" w:hAnsi="Times New Roman" w:cs="Times New Roman"/>
      <w:sz w:val="16"/>
      <w:lang w:val="en-US"/>
    </w:rPr>
  </w:style>
  <w:style w:type="paragraph" w:customStyle="1" w:styleId="PPReferences">
    <w:name w:val="PP References"/>
    <w:basedOn w:val="Normal"/>
    <w:qFormat/>
    <w:rsid w:val="00936492"/>
    <w:pPr>
      <w:numPr>
        <w:numId w:val="4"/>
      </w:numPr>
      <w:spacing w:after="0" w:line="240" w:lineRule="exact"/>
      <w:ind w:left="397" w:hanging="397"/>
      <w:jc w:val="both"/>
    </w:pPr>
    <w:rPr>
      <w:rFonts w:ascii="Times New Roman" w:hAnsi="Times New Roman"/>
      <w:sz w:val="16"/>
      <w:lang w:val="en-US"/>
    </w:rPr>
  </w:style>
  <w:style w:type="paragraph" w:customStyle="1" w:styleId="PPEquation">
    <w:name w:val="PP Equation"/>
    <w:basedOn w:val="Normal"/>
    <w:qFormat/>
    <w:rsid w:val="00212967"/>
    <w:pPr>
      <w:spacing w:before="40" w:after="40" w:line="280" w:lineRule="exact"/>
    </w:pPr>
    <w:rPr>
      <w:rFonts w:ascii="Times New Roman" w:hAnsi="Times New Roman"/>
      <w:sz w:val="20"/>
      <w:lang w:val="en-US"/>
    </w:rPr>
  </w:style>
  <w:style w:type="paragraph" w:styleId="BalloonText">
    <w:name w:val="Balloon Text"/>
    <w:basedOn w:val="Normal"/>
    <w:link w:val="BalloonTextChar"/>
    <w:uiPriority w:val="99"/>
    <w:semiHidden/>
    <w:unhideWhenUsed/>
    <w:rsid w:val="00212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967"/>
    <w:rPr>
      <w:rFonts w:ascii="Tahoma" w:hAnsi="Tahoma" w:cs="Tahoma"/>
      <w:sz w:val="16"/>
      <w:szCs w:val="16"/>
    </w:rPr>
  </w:style>
  <w:style w:type="paragraph" w:customStyle="1" w:styleId="PPListingNumbered">
    <w:name w:val="PP Listing: Numbered"/>
    <w:basedOn w:val="Normal"/>
    <w:qFormat/>
    <w:rsid w:val="00936492"/>
    <w:pPr>
      <w:numPr>
        <w:numId w:val="2"/>
      </w:numPr>
      <w:spacing w:after="0" w:line="240" w:lineRule="exact"/>
      <w:ind w:left="681" w:hanging="454"/>
    </w:pPr>
    <w:rPr>
      <w:rFonts w:ascii="Times New Roman" w:hAnsi="Times New Roman"/>
      <w:sz w:val="20"/>
      <w:lang w:val="en-US"/>
    </w:rPr>
  </w:style>
  <w:style w:type="paragraph" w:customStyle="1" w:styleId="PPListingDotted">
    <w:name w:val="PP Listing: Dotted"/>
    <w:basedOn w:val="PPListingNumbered"/>
    <w:qFormat/>
    <w:rsid w:val="00936492"/>
    <w:pPr>
      <w:numPr>
        <w:numId w:val="3"/>
      </w:numPr>
      <w:ind w:left="681" w:hanging="454"/>
    </w:pPr>
  </w:style>
  <w:style w:type="character" w:styleId="Hyperlink">
    <w:name w:val="Hyperlink"/>
    <w:basedOn w:val="DefaultParagraphFont"/>
    <w:uiPriority w:val="99"/>
    <w:unhideWhenUsed/>
    <w:rsid w:val="00865A75"/>
    <w:rPr>
      <w:color w:val="0000FF" w:themeColor="hyperlink"/>
      <w:u w:val="single"/>
    </w:rPr>
  </w:style>
  <w:style w:type="character" w:styleId="UnresolvedMention">
    <w:name w:val="Unresolved Mention"/>
    <w:basedOn w:val="DefaultParagraphFont"/>
    <w:uiPriority w:val="99"/>
    <w:semiHidden/>
    <w:unhideWhenUsed/>
    <w:rsid w:val="00865A75"/>
    <w:rPr>
      <w:color w:val="605E5C"/>
      <w:shd w:val="clear" w:color="auto" w:fill="E1DFDD"/>
    </w:rPr>
  </w:style>
  <w:style w:type="paragraph" w:styleId="Caption">
    <w:name w:val="caption"/>
    <w:basedOn w:val="PPFigureTableCaption"/>
    <w:next w:val="Normal"/>
    <w:uiPriority w:val="35"/>
    <w:unhideWhenUsed/>
    <w:qFormat/>
    <w:rsid w:val="001809E1"/>
    <w:rPr>
      <w:b/>
    </w:rPr>
  </w:style>
  <w:style w:type="table" w:styleId="TableGrid">
    <w:name w:val="Table Grid"/>
    <w:basedOn w:val="TableNormal"/>
    <w:uiPriority w:val="59"/>
    <w:rsid w:val="00E16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7280">
      <w:bodyDiv w:val="1"/>
      <w:marLeft w:val="0"/>
      <w:marRight w:val="0"/>
      <w:marTop w:val="0"/>
      <w:marBottom w:val="0"/>
      <w:divBdr>
        <w:top w:val="none" w:sz="0" w:space="0" w:color="auto"/>
        <w:left w:val="none" w:sz="0" w:space="0" w:color="auto"/>
        <w:bottom w:val="none" w:sz="0" w:space="0" w:color="auto"/>
        <w:right w:val="none" w:sz="0" w:space="0" w:color="auto"/>
      </w:divBdr>
    </w:div>
    <w:div w:id="383262727">
      <w:bodyDiv w:val="1"/>
      <w:marLeft w:val="0"/>
      <w:marRight w:val="0"/>
      <w:marTop w:val="0"/>
      <w:marBottom w:val="0"/>
      <w:divBdr>
        <w:top w:val="none" w:sz="0" w:space="0" w:color="auto"/>
        <w:left w:val="none" w:sz="0" w:space="0" w:color="auto"/>
        <w:bottom w:val="none" w:sz="0" w:space="0" w:color="auto"/>
        <w:right w:val="none" w:sz="0" w:space="0" w:color="auto"/>
      </w:divBdr>
    </w:div>
    <w:div w:id="629290266">
      <w:bodyDiv w:val="1"/>
      <w:marLeft w:val="0"/>
      <w:marRight w:val="0"/>
      <w:marTop w:val="0"/>
      <w:marBottom w:val="0"/>
      <w:divBdr>
        <w:top w:val="none" w:sz="0" w:space="0" w:color="auto"/>
        <w:left w:val="none" w:sz="0" w:space="0" w:color="auto"/>
        <w:bottom w:val="none" w:sz="0" w:space="0" w:color="auto"/>
        <w:right w:val="none" w:sz="0" w:space="0" w:color="auto"/>
      </w:divBdr>
    </w:div>
    <w:div w:id="638615008">
      <w:bodyDiv w:val="1"/>
      <w:marLeft w:val="0"/>
      <w:marRight w:val="0"/>
      <w:marTop w:val="0"/>
      <w:marBottom w:val="0"/>
      <w:divBdr>
        <w:top w:val="none" w:sz="0" w:space="0" w:color="auto"/>
        <w:left w:val="none" w:sz="0" w:space="0" w:color="auto"/>
        <w:bottom w:val="none" w:sz="0" w:space="0" w:color="auto"/>
        <w:right w:val="none" w:sz="0" w:space="0" w:color="auto"/>
      </w:divBdr>
    </w:div>
    <w:div w:id="757563030">
      <w:bodyDiv w:val="1"/>
      <w:marLeft w:val="0"/>
      <w:marRight w:val="0"/>
      <w:marTop w:val="0"/>
      <w:marBottom w:val="0"/>
      <w:divBdr>
        <w:top w:val="none" w:sz="0" w:space="0" w:color="auto"/>
        <w:left w:val="none" w:sz="0" w:space="0" w:color="auto"/>
        <w:bottom w:val="none" w:sz="0" w:space="0" w:color="auto"/>
        <w:right w:val="none" w:sz="0" w:space="0" w:color="auto"/>
      </w:divBdr>
    </w:div>
    <w:div w:id="1093284772">
      <w:bodyDiv w:val="1"/>
      <w:marLeft w:val="0"/>
      <w:marRight w:val="0"/>
      <w:marTop w:val="0"/>
      <w:marBottom w:val="0"/>
      <w:divBdr>
        <w:top w:val="none" w:sz="0" w:space="0" w:color="auto"/>
        <w:left w:val="none" w:sz="0" w:space="0" w:color="auto"/>
        <w:bottom w:val="none" w:sz="0" w:space="0" w:color="auto"/>
        <w:right w:val="none" w:sz="0" w:space="0" w:color="auto"/>
      </w:divBdr>
    </w:div>
    <w:div w:id="1141458249">
      <w:bodyDiv w:val="1"/>
      <w:marLeft w:val="0"/>
      <w:marRight w:val="0"/>
      <w:marTop w:val="0"/>
      <w:marBottom w:val="0"/>
      <w:divBdr>
        <w:top w:val="none" w:sz="0" w:space="0" w:color="auto"/>
        <w:left w:val="none" w:sz="0" w:space="0" w:color="auto"/>
        <w:bottom w:val="none" w:sz="0" w:space="0" w:color="auto"/>
        <w:right w:val="none" w:sz="0" w:space="0" w:color="auto"/>
      </w:divBdr>
    </w:div>
    <w:div w:id="1216552609">
      <w:bodyDiv w:val="1"/>
      <w:marLeft w:val="0"/>
      <w:marRight w:val="0"/>
      <w:marTop w:val="0"/>
      <w:marBottom w:val="0"/>
      <w:divBdr>
        <w:top w:val="none" w:sz="0" w:space="0" w:color="auto"/>
        <w:left w:val="none" w:sz="0" w:space="0" w:color="auto"/>
        <w:bottom w:val="none" w:sz="0" w:space="0" w:color="auto"/>
        <w:right w:val="none" w:sz="0" w:space="0" w:color="auto"/>
      </w:divBdr>
    </w:div>
    <w:div w:id="1286233585">
      <w:bodyDiv w:val="1"/>
      <w:marLeft w:val="0"/>
      <w:marRight w:val="0"/>
      <w:marTop w:val="0"/>
      <w:marBottom w:val="0"/>
      <w:divBdr>
        <w:top w:val="none" w:sz="0" w:space="0" w:color="auto"/>
        <w:left w:val="none" w:sz="0" w:space="0" w:color="auto"/>
        <w:bottom w:val="none" w:sz="0" w:space="0" w:color="auto"/>
        <w:right w:val="none" w:sz="0" w:space="0" w:color="auto"/>
      </w:divBdr>
    </w:div>
    <w:div w:id="1470783201">
      <w:bodyDiv w:val="1"/>
      <w:marLeft w:val="0"/>
      <w:marRight w:val="0"/>
      <w:marTop w:val="0"/>
      <w:marBottom w:val="0"/>
      <w:divBdr>
        <w:top w:val="none" w:sz="0" w:space="0" w:color="auto"/>
        <w:left w:val="none" w:sz="0" w:space="0" w:color="auto"/>
        <w:bottom w:val="none" w:sz="0" w:space="0" w:color="auto"/>
        <w:right w:val="none" w:sz="0" w:space="0" w:color="auto"/>
      </w:divBdr>
    </w:div>
    <w:div w:id="201078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ra@ramboll.com" TargetMode="Externa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4DCCD-EB3B-44BD-A415-7CD211210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15866</Words>
  <Characters>90438</Characters>
  <Application>Microsoft Office Word</Application>
  <DocSecurity>0</DocSecurity>
  <Lines>753</Lines>
  <Paragraphs>212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BME OMIKK</Company>
  <LinksUpToDate>false</LinksUpToDate>
  <CharactersWithSpaces>106092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Andreasen</dc:creator>
  <cp:lastModifiedBy>Anders Andreasen</cp:lastModifiedBy>
  <cp:revision>4</cp:revision>
  <cp:lastPrinted>2021-11-30T20:13:00Z</cp:lastPrinted>
  <dcterms:created xsi:type="dcterms:W3CDTF">2022-01-16T13:13:00Z</dcterms:created>
  <dcterms:modified xsi:type="dcterms:W3CDTF">2022-01-16T13:26:00Z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bf33e15d-2a78-35be-bb22-ba6f0afbda62</vt:lpwstr>
  </property>
  <property fmtid="{D5CDD505-2E9C-101B-9397-08002B2CF9AE}" pid="24" name="Mendeley Citation Style_1">
    <vt:lpwstr>http://www.zotero.org/styles/ieee</vt:lpwstr>
  </property>
</Properties>
</file>